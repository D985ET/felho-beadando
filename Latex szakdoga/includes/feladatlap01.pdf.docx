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642CA" w14:textId="77777777" w:rsidR="00855CDC" w:rsidRDefault="006B5E13">
      <w:pPr>
        <w:pStyle w:val="Cm"/>
        <w:jc w:val="both"/>
        <w:rPr>
          <w:b w:val="0"/>
          <w:bCs w:val="0"/>
          <w:sz w:val="24"/>
        </w:rPr>
      </w:pPr>
      <w:r>
        <w:t xml:space="preserve">         </w:t>
      </w:r>
      <w:r w:rsidR="008B30C7">
        <w:t xml:space="preserve">       </w:t>
      </w:r>
      <w:r>
        <w:t xml:space="preserve">    </w:t>
      </w:r>
      <w:r>
        <w:rPr>
          <w:b w:val="0"/>
          <w:bCs w:val="0"/>
          <w:sz w:val="24"/>
        </w:rPr>
        <w:t>Óbudai Egyetem</w:t>
      </w:r>
    </w:p>
    <w:p w14:paraId="05DD0808" w14:textId="77777777" w:rsidR="00855CDC" w:rsidRDefault="00855CDC">
      <w:pPr>
        <w:pStyle w:val="Cm"/>
        <w:jc w:val="both"/>
        <w:rPr>
          <w:b w:val="0"/>
          <w:bCs w:val="0"/>
          <w:sz w:val="24"/>
        </w:rPr>
      </w:pPr>
      <w:r>
        <w:rPr>
          <w:b w:val="0"/>
          <w:bCs w:val="0"/>
          <w:sz w:val="24"/>
        </w:rPr>
        <w:t xml:space="preserve">     </w:t>
      </w:r>
      <w:r w:rsidR="008B30C7">
        <w:rPr>
          <w:b w:val="0"/>
          <w:bCs w:val="0"/>
          <w:sz w:val="24"/>
        </w:rPr>
        <w:t xml:space="preserve">          </w:t>
      </w:r>
      <w:r>
        <w:rPr>
          <w:b w:val="0"/>
          <w:bCs w:val="0"/>
          <w:sz w:val="24"/>
        </w:rPr>
        <w:t xml:space="preserve"> Neumann János Informatikai Kar</w:t>
      </w:r>
    </w:p>
    <w:p w14:paraId="5965B3BD" w14:textId="77777777" w:rsidR="00855CDC" w:rsidRDefault="00401AC2">
      <w:pPr>
        <w:pStyle w:val="Cm"/>
        <w:jc w:val="both"/>
        <w:rPr>
          <w:b w:val="0"/>
          <w:bCs w:val="0"/>
          <w:sz w:val="24"/>
        </w:rPr>
      </w:pPr>
      <w:proofErr w:type="spellStart"/>
      <w:r>
        <w:rPr>
          <w:b w:val="0"/>
          <w:bCs w:val="0"/>
          <w:sz w:val="24"/>
        </w:rPr>
        <w:t>Biomatika</w:t>
      </w:r>
      <w:proofErr w:type="spellEnd"/>
      <w:r w:rsidR="008B30C7">
        <w:rPr>
          <w:b w:val="0"/>
          <w:bCs w:val="0"/>
          <w:sz w:val="24"/>
        </w:rPr>
        <w:t xml:space="preserve"> és Alkalmazott Mestersége</w:t>
      </w:r>
      <w:r w:rsidR="003650C1">
        <w:rPr>
          <w:b w:val="0"/>
          <w:bCs w:val="0"/>
          <w:sz w:val="24"/>
        </w:rPr>
        <w:t>s</w:t>
      </w:r>
      <w:r w:rsidR="008B30C7">
        <w:rPr>
          <w:b w:val="0"/>
          <w:bCs w:val="0"/>
          <w:sz w:val="24"/>
        </w:rPr>
        <w:t xml:space="preserve"> Intelligencia </w:t>
      </w:r>
      <w:r w:rsidR="00855CDC">
        <w:rPr>
          <w:b w:val="0"/>
          <w:bCs w:val="0"/>
          <w:sz w:val="24"/>
        </w:rPr>
        <w:t>Intézet</w:t>
      </w:r>
    </w:p>
    <w:p w14:paraId="672A6659" w14:textId="77777777" w:rsidR="00855CDC" w:rsidRDefault="00855CDC">
      <w:pPr>
        <w:pStyle w:val="Cm"/>
        <w:jc w:val="both"/>
        <w:rPr>
          <w:rFonts w:ascii="Arial" w:hAnsi="Arial" w:cs="Arial"/>
          <w:sz w:val="36"/>
        </w:rPr>
      </w:pPr>
    </w:p>
    <w:p w14:paraId="0A37501D" w14:textId="77777777" w:rsidR="00855CDC" w:rsidRDefault="00855CDC">
      <w:pPr>
        <w:pStyle w:val="Cm"/>
        <w:jc w:val="both"/>
        <w:rPr>
          <w:rFonts w:ascii="Arial" w:hAnsi="Arial" w:cs="Arial"/>
          <w:sz w:val="36"/>
        </w:rPr>
      </w:pPr>
    </w:p>
    <w:p w14:paraId="5DAB6C7B" w14:textId="77777777" w:rsidR="00855CDC" w:rsidRDefault="00855CDC">
      <w:pPr>
        <w:pStyle w:val="Cm"/>
        <w:jc w:val="both"/>
        <w:rPr>
          <w:rFonts w:ascii="Arial" w:hAnsi="Arial" w:cs="Arial"/>
          <w:sz w:val="36"/>
        </w:rPr>
      </w:pPr>
    </w:p>
    <w:p w14:paraId="02EB378F" w14:textId="77777777" w:rsidR="00855CDC" w:rsidRDefault="00855CDC">
      <w:pPr>
        <w:pStyle w:val="Cm"/>
        <w:jc w:val="both"/>
        <w:rPr>
          <w:rFonts w:ascii="Arial" w:hAnsi="Arial" w:cs="Arial"/>
          <w:sz w:val="36"/>
        </w:rPr>
      </w:pPr>
    </w:p>
    <w:p w14:paraId="36AB4000" w14:textId="77777777" w:rsidR="00855CDC" w:rsidRDefault="00855CDC">
      <w:pPr>
        <w:pStyle w:val="Cm"/>
        <w:rPr>
          <w:rFonts w:ascii="Arial" w:hAnsi="Arial" w:cs="Arial"/>
          <w:b w:val="0"/>
          <w:bCs w:val="0"/>
          <w:sz w:val="36"/>
        </w:rPr>
      </w:pPr>
      <w:r>
        <w:rPr>
          <w:rFonts w:ascii="Arial" w:hAnsi="Arial" w:cs="Arial"/>
          <w:b w:val="0"/>
          <w:bCs w:val="0"/>
          <w:sz w:val="36"/>
        </w:rPr>
        <w:t>DIPLOMAMUNKA</w:t>
      </w:r>
    </w:p>
    <w:p w14:paraId="75D08A5A" w14:textId="77777777" w:rsidR="00855CDC" w:rsidRDefault="00855CDC">
      <w:pPr>
        <w:pStyle w:val="Alcm"/>
        <w:rPr>
          <w:rFonts w:ascii="Arial" w:hAnsi="Arial" w:cs="Arial"/>
        </w:rPr>
      </w:pPr>
      <w:r>
        <w:rPr>
          <w:rFonts w:ascii="Arial" w:hAnsi="Arial" w:cs="Arial"/>
          <w:b w:val="0"/>
          <w:bCs w:val="0"/>
        </w:rPr>
        <w:t>FELADATLAP</w:t>
      </w:r>
    </w:p>
    <w:p w14:paraId="6A05A809" w14:textId="77777777" w:rsidR="00855CDC" w:rsidRDefault="00855CDC">
      <w:pPr>
        <w:jc w:val="both"/>
        <w:rPr>
          <w:rFonts w:ascii="Arial" w:hAnsi="Arial" w:cs="Arial"/>
          <w:b/>
          <w:bCs/>
          <w:szCs w:val="24"/>
          <w:lang w:val="hu-HU"/>
        </w:rPr>
      </w:pPr>
    </w:p>
    <w:p w14:paraId="5A39BBE3" w14:textId="77777777" w:rsidR="00855CDC" w:rsidRDefault="00855CDC">
      <w:pPr>
        <w:jc w:val="both"/>
        <w:rPr>
          <w:rFonts w:ascii="Arial" w:hAnsi="Arial" w:cs="Arial"/>
          <w:b/>
          <w:bCs/>
          <w:szCs w:val="24"/>
          <w:lang w:val="hu-HU"/>
        </w:rPr>
      </w:pPr>
    </w:p>
    <w:p w14:paraId="41C8F396" w14:textId="77777777" w:rsidR="00855CDC" w:rsidRDefault="00855CDC">
      <w:pPr>
        <w:jc w:val="both"/>
        <w:rPr>
          <w:rFonts w:ascii="Arial" w:hAnsi="Arial" w:cs="Arial"/>
          <w:lang w:val="hu-HU"/>
        </w:rPr>
      </w:pPr>
    </w:p>
    <w:p w14:paraId="72A3D3EC" w14:textId="77777777" w:rsidR="00855CDC" w:rsidRDefault="00855CDC">
      <w:pPr>
        <w:jc w:val="both"/>
        <w:rPr>
          <w:rFonts w:ascii="Arial" w:hAnsi="Arial" w:cs="Arial"/>
          <w:lang w:val="hu-HU"/>
        </w:rPr>
      </w:pPr>
    </w:p>
    <w:p w14:paraId="57E1CD2E" w14:textId="77777777" w:rsidR="00855CDC" w:rsidRPr="00AF3F12" w:rsidRDefault="00855CDC">
      <w:pPr>
        <w:jc w:val="both"/>
        <w:rPr>
          <w:rFonts w:ascii="Arial" w:hAnsi="Arial" w:cs="Arial"/>
          <w:b/>
          <w:bCs/>
          <w:lang w:val="hu-HU"/>
        </w:rPr>
      </w:pPr>
      <w:r>
        <w:rPr>
          <w:lang w:val="hu-HU"/>
        </w:rPr>
        <w:t>Hallgató neve</w:t>
      </w:r>
      <w:r>
        <w:rPr>
          <w:rFonts w:ascii="Arial" w:hAnsi="Arial" w:cs="Arial"/>
          <w:lang w:val="hu-HU"/>
        </w:rPr>
        <w:t>:</w:t>
      </w:r>
      <w:r>
        <w:rPr>
          <w:rFonts w:ascii="Arial" w:hAnsi="Arial" w:cs="Arial"/>
          <w:lang w:val="hu-HU"/>
        </w:rPr>
        <w:tab/>
      </w:r>
      <w:r>
        <w:rPr>
          <w:rFonts w:ascii="Arial" w:hAnsi="Arial" w:cs="Arial"/>
          <w:lang w:val="hu-HU"/>
        </w:rPr>
        <w:tab/>
      </w:r>
      <w:r>
        <w:rPr>
          <w:rFonts w:ascii="Arial" w:hAnsi="Arial" w:cs="Arial"/>
          <w:lang w:val="hu-HU"/>
        </w:rPr>
        <w:tab/>
      </w:r>
      <w:r w:rsidR="0024333D" w:rsidRPr="0024333D">
        <w:rPr>
          <w:rFonts w:ascii="Arial" w:hAnsi="Arial" w:cs="Arial"/>
          <w:b/>
        </w:rPr>
        <w:t>Sipos Levente</w:t>
      </w:r>
    </w:p>
    <w:p w14:paraId="3595E3AB" w14:textId="77777777" w:rsidR="00855CDC" w:rsidRPr="001415C2" w:rsidRDefault="00855CDC">
      <w:pPr>
        <w:jc w:val="both"/>
        <w:rPr>
          <w:rFonts w:ascii="Arial" w:hAnsi="Arial" w:cs="Arial"/>
          <w:lang w:val="hu-HU"/>
        </w:rPr>
      </w:pPr>
      <w:r>
        <w:rPr>
          <w:lang w:val="hu-HU"/>
        </w:rPr>
        <w:t>Törzskönyvi száma:</w:t>
      </w:r>
      <w:r>
        <w:rPr>
          <w:lang w:val="hu-HU"/>
        </w:rPr>
        <w:tab/>
      </w:r>
      <w:r w:rsidR="003C2675">
        <w:rPr>
          <w:rFonts w:ascii="Arial" w:hAnsi="Arial" w:cs="Arial"/>
          <w:lang w:val="hu-HU"/>
        </w:rPr>
        <w:tab/>
      </w:r>
      <w:r w:rsidR="0024333D" w:rsidRPr="0024333D">
        <w:rPr>
          <w:rFonts w:ascii="Arial" w:hAnsi="Arial" w:cs="Arial"/>
        </w:rPr>
        <w:t>T/009875/FI12904/N</w:t>
      </w:r>
    </w:p>
    <w:p w14:paraId="46FDF0B4" w14:textId="77777777" w:rsidR="009742B8" w:rsidRPr="001415C2" w:rsidRDefault="009742B8">
      <w:pPr>
        <w:jc w:val="both"/>
        <w:rPr>
          <w:rFonts w:ascii="Arial" w:hAnsi="Arial" w:cs="Arial"/>
          <w:bCs/>
          <w:lang w:val="hu-HU"/>
        </w:rPr>
      </w:pPr>
      <w:proofErr w:type="spellStart"/>
      <w:r>
        <w:rPr>
          <w:bCs/>
          <w:lang w:val="hu-HU"/>
        </w:rPr>
        <w:t>Neptun</w:t>
      </w:r>
      <w:proofErr w:type="spellEnd"/>
      <w:r>
        <w:rPr>
          <w:bCs/>
          <w:lang w:val="hu-HU"/>
        </w:rPr>
        <w:t xml:space="preserve"> kódja:</w:t>
      </w:r>
      <w:r>
        <w:rPr>
          <w:bCs/>
          <w:lang w:val="hu-HU"/>
        </w:rPr>
        <w:tab/>
      </w:r>
      <w:r>
        <w:rPr>
          <w:bCs/>
          <w:lang w:val="hu-HU"/>
        </w:rPr>
        <w:tab/>
      </w:r>
      <w:r>
        <w:rPr>
          <w:rFonts w:ascii="Arial" w:hAnsi="Arial" w:cs="Arial"/>
          <w:bCs/>
          <w:lang w:val="hu-HU"/>
        </w:rPr>
        <w:tab/>
      </w:r>
      <w:r w:rsidR="0024333D" w:rsidRPr="0024333D">
        <w:rPr>
          <w:rFonts w:ascii="Arial" w:hAnsi="Arial" w:cs="Arial"/>
        </w:rPr>
        <w:t>D985ET</w:t>
      </w:r>
    </w:p>
    <w:p w14:paraId="0D0B940D" w14:textId="77777777" w:rsidR="00855CDC" w:rsidRPr="001415C2" w:rsidRDefault="00855CDC">
      <w:pPr>
        <w:jc w:val="both"/>
        <w:rPr>
          <w:rFonts w:ascii="Arial" w:hAnsi="Arial" w:cs="Arial"/>
          <w:b/>
          <w:bCs/>
          <w:lang w:val="hu-HU"/>
        </w:rPr>
      </w:pPr>
    </w:p>
    <w:p w14:paraId="0E27B00A" w14:textId="77777777" w:rsidR="00855CDC" w:rsidRDefault="00855CDC">
      <w:pPr>
        <w:jc w:val="both"/>
        <w:rPr>
          <w:rFonts w:ascii="Arial" w:hAnsi="Arial" w:cs="Arial"/>
          <w:b/>
          <w:bCs/>
          <w:lang w:val="hu-HU"/>
        </w:rPr>
      </w:pPr>
    </w:p>
    <w:p w14:paraId="7871533C" w14:textId="77777777" w:rsidR="00855CDC" w:rsidRDefault="00BE60C0">
      <w:pPr>
        <w:jc w:val="both"/>
        <w:rPr>
          <w:lang w:val="hu-HU"/>
        </w:rPr>
      </w:pPr>
      <w:r>
        <w:rPr>
          <w:lang w:val="hu-HU"/>
        </w:rPr>
        <w:t>A diplomamunka</w:t>
      </w:r>
      <w:r w:rsidR="00855CDC">
        <w:rPr>
          <w:lang w:val="hu-HU"/>
        </w:rPr>
        <w:t xml:space="preserve"> címe:</w:t>
      </w:r>
    </w:p>
    <w:p w14:paraId="60061E4C" w14:textId="77777777" w:rsidR="00855CDC" w:rsidRDefault="00855CDC">
      <w:pPr>
        <w:jc w:val="both"/>
        <w:rPr>
          <w:rFonts w:ascii="Arial" w:hAnsi="Arial" w:cs="Arial"/>
          <w:lang w:val="hu-HU"/>
        </w:rPr>
      </w:pPr>
    </w:p>
    <w:p w14:paraId="44EAFD9C" w14:textId="77777777" w:rsidR="00855CDC" w:rsidRDefault="00855CDC">
      <w:pPr>
        <w:jc w:val="both"/>
        <w:rPr>
          <w:rFonts w:ascii="Arial" w:hAnsi="Arial" w:cs="Arial"/>
          <w:lang w:val="hu-HU"/>
        </w:rPr>
      </w:pPr>
    </w:p>
    <w:p w14:paraId="044554BD" w14:textId="77777777" w:rsidR="00855CDC" w:rsidRPr="0024333D" w:rsidRDefault="0024333D">
      <w:pPr>
        <w:pStyle w:val="Cmsor1"/>
        <w:rPr>
          <w:rFonts w:ascii="Arial" w:hAnsi="Arial" w:cs="Arial"/>
          <w:sz w:val="24"/>
          <w:szCs w:val="24"/>
        </w:rPr>
      </w:pPr>
      <w:r w:rsidRPr="0024333D">
        <w:rPr>
          <w:rFonts w:ascii="Arial" w:hAnsi="Arial" w:cs="Arial"/>
          <w:sz w:val="24"/>
          <w:szCs w:val="24"/>
        </w:rPr>
        <w:t>Gépi tanuláson alapuló anomália detektálása idősoros adatokon</w:t>
      </w:r>
    </w:p>
    <w:p w14:paraId="2937531C" w14:textId="77777777" w:rsidR="00855CDC" w:rsidRPr="0024333D" w:rsidRDefault="0024333D">
      <w:pPr>
        <w:pStyle w:val="Cmsor3"/>
        <w:rPr>
          <w:rFonts w:ascii="Arial" w:hAnsi="Arial" w:cs="Arial"/>
          <w:szCs w:val="24"/>
          <w:lang w:val="en-US"/>
        </w:rPr>
      </w:pPr>
      <w:proofErr w:type="spellStart"/>
      <w:r w:rsidRPr="0024333D">
        <w:rPr>
          <w:rFonts w:ascii="Arial" w:hAnsi="Arial" w:cs="Arial"/>
          <w:szCs w:val="24"/>
        </w:rPr>
        <w:t>Machine</w:t>
      </w:r>
      <w:proofErr w:type="spellEnd"/>
      <w:r w:rsidRPr="0024333D">
        <w:rPr>
          <w:rFonts w:ascii="Arial" w:hAnsi="Arial" w:cs="Arial"/>
          <w:szCs w:val="24"/>
        </w:rPr>
        <w:t xml:space="preserve"> </w:t>
      </w:r>
      <w:proofErr w:type="spellStart"/>
      <w:r w:rsidRPr="0024333D">
        <w:rPr>
          <w:rFonts w:ascii="Arial" w:hAnsi="Arial" w:cs="Arial"/>
          <w:szCs w:val="24"/>
        </w:rPr>
        <w:t>learning</w:t>
      </w:r>
      <w:proofErr w:type="spellEnd"/>
      <w:r w:rsidRPr="0024333D">
        <w:rPr>
          <w:rFonts w:ascii="Arial" w:hAnsi="Arial" w:cs="Arial"/>
          <w:szCs w:val="24"/>
        </w:rPr>
        <w:t xml:space="preserve"> </w:t>
      </w:r>
      <w:proofErr w:type="spellStart"/>
      <w:r w:rsidRPr="0024333D">
        <w:rPr>
          <w:rFonts w:ascii="Arial" w:hAnsi="Arial" w:cs="Arial"/>
          <w:szCs w:val="24"/>
        </w:rPr>
        <w:t>based</w:t>
      </w:r>
      <w:proofErr w:type="spellEnd"/>
      <w:r w:rsidRPr="0024333D">
        <w:rPr>
          <w:rFonts w:ascii="Arial" w:hAnsi="Arial" w:cs="Arial"/>
          <w:szCs w:val="24"/>
        </w:rPr>
        <w:t xml:space="preserve"> </w:t>
      </w:r>
      <w:proofErr w:type="spellStart"/>
      <w:r w:rsidRPr="0024333D">
        <w:rPr>
          <w:rFonts w:ascii="Arial" w:hAnsi="Arial" w:cs="Arial"/>
          <w:szCs w:val="24"/>
        </w:rPr>
        <w:t>anomaly</w:t>
      </w:r>
      <w:proofErr w:type="spellEnd"/>
      <w:r w:rsidRPr="0024333D">
        <w:rPr>
          <w:rFonts w:ascii="Arial" w:hAnsi="Arial" w:cs="Arial"/>
          <w:szCs w:val="24"/>
        </w:rPr>
        <w:t xml:space="preserve"> </w:t>
      </w:r>
      <w:proofErr w:type="spellStart"/>
      <w:r w:rsidRPr="0024333D">
        <w:rPr>
          <w:rFonts w:ascii="Arial" w:hAnsi="Arial" w:cs="Arial"/>
          <w:szCs w:val="24"/>
        </w:rPr>
        <w:t>detection</w:t>
      </w:r>
      <w:proofErr w:type="spellEnd"/>
      <w:r w:rsidRPr="0024333D">
        <w:rPr>
          <w:rFonts w:ascii="Arial" w:hAnsi="Arial" w:cs="Arial"/>
          <w:szCs w:val="24"/>
        </w:rPr>
        <w:t xml:space="preserve"> </w:t>
      </w:r>
      <w:proofErr w:type="spellStart"/>
      <w:r w:rsidRPr="0024333D">
        <w:rPr>
          <w:rFonts w:ascii="Arial" w:hAnsi="Arial" w:cs="Arial"/>
          <w:szCs w:val="24"/>
        </w:rPr>
        <w:t>on</w:t>
      </w:r>
      <w:proofErr w:type="spellEnd"/>
      <w:r w:rsidRPr="0024333D">
        <w:rPr>
          <w:rFonts w:ascii="Arial" w:hAnsi="Arial" w:cs="Arial"/>
          <w:szCs w:val="24"/>
        </w:rPr>
        <w:t xml:space="preserve"> </w:t>
      </w:r>
      <w:proofErr w:type="spellStart"/>
      <w:r w:rsidRPr="0024333D">
        <w:rPr>
          <w:rFonts w:ascii="Arial" w:hAnsi="Arial" w:cs="Arial"/>
          <w:szCs w:val="24"/>
        </w:rPr>
        <w:t>time</w:t>
      </w:r>
      <w:proofErr w:type="spellEnd"/>
      <w:r w:rsidRPr="0024333D">
        <w:rPr>
          <w:rFonts w:ascii="Arial" w:hAnsi="Arial" w:cs="Arial"/>
          <w:szCs w:val="24"/>
        </w:rPr>
        <w:t xml:space="preserve"> </w:t>
      </w:r>
      <w:proofErr w:type="spellStart"/>
      <w:r w:rsidRPr="0024333D">
        <w:rPr>
          <w:rFonts w:ascii="Arial" w:hAnsi="Arial" w:cs="Arial"/>
          <w:szCs w:val="24"/>
        </w:rPr>
        <w:t>series</w:t>
      </w:r>
      <w:proofErr w:type="spellEnd"/>
      <w:r w:rsidRPr="0024333D">
        <w:rPr>
          <w:rFonts w:ascii="Arial" w:hAnsi="Arial" w:cs="Arial"/>
          <w:szCs w:val="24"/>
        </w:rPr>
        <w:t xml:space="preserve"> </w:t>
      </w:r>
      <w:proofErr w:type="spellStart"/>
      <w:r w:rsidRPr="0024333D">
        <w:rPr>
          <w:rFonts w:ascii="Arial" w:hAnsi="Arial" w:cs="Arial"/>
          <w:szCs w:val="24"/>
        </w:rPr>
        <w:t>data</w:t>
      </w:r>
      <w:proofErr w:type="spellEnd"/>
    </w:p>
    <w:p w14:paraId="4B94D5A5" w14:textId="77777777" w:rsidR="00855CDC" w:rsidRPr="00855270" w:rsidRDefault="00855CDC">
      <w:pPr>
        <w:jc w:val="both"/>
        <w:rPr>
          <w:rFonts w:ascii="Arial" w:hAnsi="Arial" w:cs="Arial"/>
          <w:b/>
          <w:bCs/>
          <w:lang w:val="hu-HU"/>
        </w:rPr>
      </w:pPr>
    </w:p>
    <w:p w14:paraId="3DEEC669" w14:textId="77777777" w:rsidR="00855CDC" w:rsidRDefault="00855CDC">
      <w:pPr>
        <w:jc w:val="both"/>
        <w:rPr>
          <w:rFonts w:ascii="Arial" w:hAnsi="Arial" w:cs="Arial"/>
          <w:b/>
          <w:bCs/>
          <w:lang w:val="hu-HU"/>
        </w:rPr>
      </w:pPr>
    </w:p>
    <w:p w14:paraId="3656B9AB" w14:textId="77777777" w:rsidR="00855CDC" w:rsidRDefault="00855CDC">
      <w:pPr>
        <w:jc w:val="both"/>
        <w:rPr>
          <w:rFonts w:ascii="Arial" w:hAnsi="Arial" w:cs="Arial"/>
          <w:b/>
          <w:bCs/>
          <w:lang w:val="hu-HU"/>
        </w:rPr>
      </w:pPr>
    </w:p>
    <w:p w14:paraId="45BF38E6" w14:textId="1DEABCBB" w:rsidR="00855CDC" w:rsidRPr="00401AC2" w:rsidRDefault="00FC764C">
      <w:pPr>
        <w:jc w:val="both"/>
        <w:rPr>
          <w:rFonts w:ascii="Arial" w:hAnsi="Arial" w:cs="Arial"/>
          <w:lang w:val="it-IT"/>
        </w:rPr>
      </w:pPr>
      <w:r w:rsidRPr="4D05BB67">
        <w:rPr>
          <w:lang w:val="it-IT"/>
        </w:rPr>
        <w:t>Intézményi</w:t>
      </w:r>
      <w:r w:rsidR="00855CDC" w:rsidRPr="4D05BB67">
        <w:rPr>
          <w:lang w:val="it-IT"/>
        </w:rPr>
        <w:t xml:space="preserve"> konzulens</w:t>
      </w:r>
      <w:r w:rsidR="00D435AF" w:rsidRPr="4D05BB67">
        <w:rPr>
          <w:rFonts w:ascii="Arial" w:hAnsi="Arial" w:cs="Arial"/>
          <w:lang w:val="it-IT"/>
        </w:rPr>
        <w:t>:</w:t>
      </w:r>
      <w:r>
        <w:tab/>
      </w:r>
      <w:r w:rsidR="001D2116" w:rsidRPr="4D05BB67">
        <w:rPr>
          <w:rFonts w:ascii="Arial" w:hAnsi="Arial" w:cs="Arial"/>
          <w:lang w:val="it-IT"/>
        </w:rPr>
        <w:t>Dr. Póser Valéria</w:t>
      </w:r>
      <w:r w:rsidR="42E791A4" w:rsidRPr="4D05BB67">
        <w:rPr>
          <w:rFonts w:ascii="Arial" w:hAnsi="Arial" w:cs="Arial"/>
          <w:lang w:val="it-IT"/>
        </w:rPr>
        <w:t>, Laczi Szandra Anna</w:t>
      </w:r>
    </w:p>
    <w:p w14:paraId="2C4AF6E9" w14:textId="4D1C1BCD" w:rsidR="00855CDC" w:rsidRPr="00401AC2" w:rsidRDefault="3C76618C">
      <w:pPr>
        <w:jc w:val="both"/>
      </w:pPr>
      <w:r w:rsidRPr="0550618D">
        <w:rPr>
          <w:lang w:val="it-IT"/>
        </w:rPr>
        <w:t>Külső konzulens</w:t>
      </w:r>
      <w:r w:rsidRPr="0550618D">
        <w:rPr>
          <w:rFonts w:ascii="Arial" w:hAnsi="Arial" w:cs="Arial"/>
          <w:lang w:val="it-IT"/>
        </w:rPr>
        <w:t>:</w:t>
      </w:r>
      <w:r w:rsidR="00855CDC">
        <w:tab/>
      </w:r>
      <w:r w:rsidR="00855CDC">
        <w:tab/>
      </w:r>
      <w:proofErr w:type="spellStart"/>
      <w:ins w:id="0" w:author="Sipos Levente" w:date="2024-04-03T11:20:00Z">
        <w:r w:rsidR="19462BA4" w:rsidRPr="00603141">
          <w:rPr>
            <w:rFonts w:ascii="Arial" w:hAnsi="Arial" w:cs="Arial"/>
            <w:lang w:val="it-IT"/>
            <w:rPrChange w:id="1" w:author="Sipos Levente" w:date="2024-04-03T21:12:00Z">
              <w:rPr/>
            </w:rPrChange>
          </w:rPr>
          <w:t>Mer</w:t>
        </w:r>
      </w:ins>
      <w:ins w:id="2" w:author="Sipos Levente" w:date="2024-04-03T11:23:00Z">
        <w:r w:rsidR="0D4A2ECF" w:rsidRPr="00603141">
          <w:rPr>
            <w:rFonts w:ascii="Arial" w:hAnsi="Arial" w:cs="Arial"/>
            <w:lang w:val="it-IT"/>
            <w:rPrChange w:id="3" w:author="Sipos Levente" w:date="2024-04-03T21:12:00Z">
              <w:rPr/>
            </w:rPrChange>
          </w:rPr>
          <w:t>sich</w:t>
        </w:r>
        <w:proofErr w:type="spellEnd"/>
        <w:r w:rsidR="0D4A2ECF" w:rsidRPr="00603141">
          <w:rPr>
            <w:rFonts w:ascii="Arial" w:hAnsi="Arial" w:cs="Arial"/>
            <w:lang w:val="it-IT"/>
            <w:rPrChange w:id="4" w:author="Sipos Levente" w:date="2024-04-03T21:12:00Z">
              <w:rPr/>
            </w:rPrChange>
          </w:rPr>
          <w:t xml:space="preserve"> </w:t>
        </w:r>
        <w:proofErr w:type="spellStart"/>
        <w:r w:rsidR="0D4A2ECF" w:rsidRPr="00603141">
          <w:rPr>
            <w:rFonts w:ascii="Arial" w:hAnsi="Arial" w:cs="Arial"/>
            <w:lang w:val="it-IT"/>
            <w:rPrChange w:id="5" w:author="Sipos Levente" w:date="2024-04-03T21:12:00Z">
              <w:rPr/>
            </w:rPrChange>
          </w:rPr>
          <w:t>András</w:t>
        </w:r>
      </w:ins>
      <w:proofErr w:type="spellEnd"/>
    </w:p>
    <w:p w14:paraId="45FB0818" w14:textId="77777777" w:rsidR="00855CDC" w:rsidRPr="00401AC2" w:rsidRDefault="00855CDC">
      <w:pPr>
        <w:jc w:val="both"/>
        <w:rPr>
          <w:rFonts w:ascii="Arial" w:hAnsi="Arial" w:cs="Arial"/>
          <w:lang w:val="it-IT"/>
        </w:rPr>
      </w:pPr>
    </w:p>
    <w:p w14:paraId="049F31CB" w14:textId="77777777" w:rsidR="00855CDC" w:rsidRPr="00401AC2" w:rsidRDefault="00855CDC">
      <w:pPr>
        <w:jc w:val="both"/>
        <w:rPr>
          <w:rFonts w:ascii="Arial" w:hAnsi="Arial" w:cs="Arial"/>
          <w:lang w:val="it-IT"/>
        </w:rPr>
      </w:pPr>
    </w:p>
    <w:p w14:paraId="53128261" w14:textId="77777777" w:rsidR="00855CDC" w:rsidRPr="00401AC2" w:rsidRDefault="00855CDC">
      <w:pPr>
        <w:jc w:val="both"/>
        <w:rPr>
          <w:rFonts w:ascii="Arial" w:hAnsi="Arial" w:cs="Arial"/>
          <w:lang w:val="it-IT"/>
        </w:rPr>
      </w:pPr>
    </w:p>
    <w:p w14:paraId="5066BDB8" w14:textId="77777777" w:rsidR="00855CDC" w:rsidRPr="00401AC2" w:rsidRDefault="00855CDC">
      <w:pPr>
        <w:jc w:val="both"/>
        <w:rPr>
          <w:rFonts w:ascii="Arial" w:hAnsi="Arial" w:cs="Arial"/>
          <w:lang w:val="it-IT"/>
        </w:rPr>
      </w:pPr>
      <w:r w:rsidRPr="00401AC2">
        <w:rPr>
          <w:lang w:val="it-IT"/>
        </w:rPr>
        <w:t>Beadási határidő:</w:t>
      </w:r>
      <w:r w:rsidR="00DC44D4">
        <w:rPr>
          <w:rFonts w:ascii="Arial" w:hAnsi="Arial" w:cs="Arial"/>
          <w:lang w:val="it-IT"/>
        </w:rPr>
        <w:tab/>
      </w:r>
      <w:r w:rsidR="00DC44D4">
        <w:rPr>
          <w:rFonts w:ascii="Arial" w:hAnsi="Arial" w:cs="Arial"/>
          <w:lang w:val="it-IT"/>
        </w:rPr>
        <w:tab/>
        <w:t xml:space="preserve">2025. </w:t>
      </w:r>
      <w:r w:rsidR="008508A1">
        <w:rPr>
          <w:rFonts w:ascii="Arial" w:hAnsi="Arial" w:cs="Arial"/>
          <w:lang w:val="it-IT"/>
        </w:rPr>
        <w:t>május</w:t>
      </w:r>
      <w:r w:rsidR="009742B8">
        <w:rPr>
          <w:rFonts w:ascii="Arial" w:hAnsi="Arial" w:cs="Arial"/>
          <w:lang w:val="it-IT"/>
        </w:rPr>
        <w:t xml:space="preserve"> 15</w:t>
      </w:r>
      <w:r w:rsidR="00100E92" w:rsidRPr="00401AC2">
        <w:rPr>
          <w:rFonts w:ascii="Arial" w:hAnsi="Arial" w:cs="Arial"/>
          <w:lang w:val="it-IT"/>
        </w:rPr>
        <w:t>.</w:t>
      </w:r>
    </w:p>
    <w:p w14:paraId="62486C05" w14:textId="77777777" w:rsidR="008F1417" w:rsidRDefault="008F1417">
      <w:pPr>
        <w:jc w:val="both"/>
        <w:rPr>
          <w:rFonts w:ascii="Arial" w:hAnsi="Arial" w:cs="Arial"/>
          <w:lang w:val="it-IT"/>
        </w:rPr>
      </w:pPr>
    </w:p>
    <w:p w14:paraId="4101652C" w14:textId="77777777" w:rsidR="000F1004" w:rsidRPr="00401AC2" w:rsidRDefault="000F1004">
      <w:pPr>
        <w:jc w:val="both"/>
        <w:rPr>
          <w:rFonts w:ascii="Arial" w:hAnsi="Arial" w:cs="Arial"/>
          <w:lang w:val="it-IT"/>
        </w:rPr>
      </w:pPr>
    </w:p>
    <w:p w14:paraId="3C0A65EF" w14:textId="77777777" w:rsidR="00855CDC" w:rsidRPr="00A56D98" w:rsidRDefault="000F1004">
      <w:pPr>
        <w:rPr>
          <w:rFonts w:ascii="Arial" w:hAnsi="Arial" w:cs="Arial"/>
          <w:lang w:val="it-IT"/>
        </w:rPr>
      </w:pPr>
      <w:r w:rsidRPr="00A56D98">
        <w:rPr>
          <w:lang w:val="it-IT"/>
        </w:rPr>
        <w:t>A záróvizsga tárgyai:</w:t>
      </w:r>
      <w:r w:rsidRPr="00A56D98">
        <w:rPr>
          <w:lang w:val="it-IT"/>
        </w:rPr>
        <w:tab/>
      </w:r>
      <w:r w:rsidRPr="00A56D98">
        <w:rPr>
          <w:lang w:val="it-IT"/>
        </w:rPr>
        <w:tab/>
      </w:r>
      <w:r w:rsidR="006534BA" w:rsidRPr="00A56D98">
        <w:rPr>
          <w:rFonts w:ascii="Arial" w:hAnsi="Arial" w:cs="Arial"/>
          <w:lang w:val="it-IT"/>
        </w:rPr>
        <w:t>a választott specializáció adott tárgycsoportja</w:t>
      </w:r>
    </w:p>
    <w:p w14:paraId="4B99056E" w14:textId="77777777" w:rsidR="000F1004" w:rsidRPr="000F1004" w:rsidRDefault="000F1004">
      <w:pPr>
        <w:rPr>
          <w:rFonts w:ascii="Arial" w:hAnsi="Arial" w:cs="Arial"/>
          <w:lang w:val="hu-HU"/>
        </w:rPr>
      </w:pPr>
    </w:p>
    <w:p w14:paraId="1299C43A" w14:textId="77777777" w:rsidR="00855CDC" w:rsidRPr="00401AC2" w:rsidRDefault="00855CDC" w:rsidP="00E30DD5">
      <w:pPr>
        <w:jc w:val="both"/>
        <w:rPr>
          <w:rFonts w:ascii="Arial" w:hAnsi="Arial" w:cs="Arial"/>
          <w:lang w:val="it-IT"/>
        </w:rPr>
      </w:pPr>
    </w:p>
    <w:p w14:paraId="4DDBEF00" w14:textId="77777777" w:rsidR="00855CDC" w:rsidRPr="00401AC2" w:rsidRDefault="00855CDC">
      <w:pPr>
        <w:jc w:val="both"/>
        <w:rPr>
          <w:rFonts w:ascii="Arial" w:hAnsi="Arial" w:cs="Arial"/>
          <w:lang w:val="it-IT"/>
        </w:rPr>
      </w:pPr>
    </w:p>
    <w:p w14:paraId="3461D779" w14:textId="77777777" w:rsidR="00855CDC" w:rsidRPr="00401AC2" w:rsidRDefault="00855CDC">
      <w:pPr>
        <w:jc w:val="both"/>
        <w:rPr>
          <w:rFonts w:ascii="Arial" w:hAnsi="Arial" w:cs="Arial"/>
          <w:b/>
          <w:bCs/>
          <w:lang w:val="it-IT"/>
        </w:rPr>
      </w:pPr>
    </w:p>
    <w:p w14:paraId="3CF2D8B6" w14:textId="77777777" w:rsidR="00855CDC" w:rsidRPr="00401AC2" w:rsidRDefault="00855CDC">
      <w:pPr>
        <w:jc w:val="both"/>
        <w:rPr>
          <w:rFonts w:ascii="Arial" w:hAnsi="Arial" w:cs="Arial"/>
          <w:b/>
          <w:bCs/>
          <w:lang w:val="it-IT"/>
        </w:rPr>
        <w:sectPr w:rsidR="00855CDC" w:rsidRPr="00401AC2" w:rsidSect="00154F8C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</w:p>
    <w:p w14:paraId="5EDC2AC9" w14:textId="77777777" w:rsidR="00940BE6" w:rsidRDefault="00855CDC">
      <w:pPr>
        <w:jc w:val="both"/>
        <w:rPr>
          <w:b/>
          <w:lang w:val="it-IT"/>
        </w:rPr>
      </w:pPr>
      <w:r w:rsidRPr="00A56D98">
        <w:rPr>
          <w:b/>
          <w:lang w:val="it-IT"/>
        </w:rPr>
        <w:lastRenderedPageBreak/>
        <w:t>A feladat</w:t>
      </w:r>
    </w:p>
    <w:p w14:paraId="2AAEAEDD" w14:textId="77777777" w:rsidR="00345680" w:rsidRPr="00A56D98" w:rsidRDefault="00345680">
      <w:pPr>
        <w:jc w:val="both"/>
        <w:rPr>
          <w:b/>
          <w:lang w:val="it-IT"/>
        </w:rPr>
      </w:pPr>
    </w:p>
    <w:p w14:paraId="18A92034" w14:textId="1489F6C6" w:rsidR="00F66B04" w:rsidRPr="00345680" w:rsidDel="00D75535" w:rsidRDefault="00F66B04" w:rsidP="00F66B04">
      <w:pPr>
        <w:jc w:val="both"/>
        <w:rPr>
          <w:del w:id="6" w:author="Dr. Póser Valéria" w:date="2024-04-02T17:49:00Z"/>
          <w:lang w:val="hu-HU"/>
        </w:rPr>
      </w:pPr>
      <w:r w:rsidRPr="00345680">
        <w:rPr>
          <w:lang w:val="hu-HU"/>
        </w:rPr>
        <w:t xml:space="preserve">A </w:t>
      </w:r>
      <w:ins w:id="7" w:author="Dr. Póser Valéria" w:date="2024-04-02T17:37:00Z">
        <w:r w:rsidR="00741C03">
          <w:rPr>
            <w:lang w:val="hu-HU"/>
          </w:rPr>
          <w:t>vállalat adatbázis</w:t>
        </w:r>
      </w:ins>
      <w:r w:rsidRPr="00345680">
        <w:rPr>
          <w:lang w:val="hu-HU"/>
        </w:rPr>
        <w:t>rendszer</w:t>
      </w:r>
      <w:ins w:id="8" w:author="Dr. Póser Valéria" w:date="2024-04-02T17:37:00Z">
        <w:r w:rsidR="00C17250">
          <w:rPr>
            <w:lang w:val="hu-HU"/>
          </w:rPr>
          <w:t>einek</w:t>
        </w:r>
      </w:ins>
      <w:r w:rsidRPr="00345680">
        <w:rPr>
          <w:lang w:val="hu-HU"/>
        </w:rPr>
        <w:t xml:space="preserve"> terhelése üzemszerűen napszak</w:t>
      </w:r>
      <w:ins w:id="9" w:author="Dr. Póser Valéria" w:date="2024-03-27T23:16:00Z">
        <w:r w:rsidR="00D447ED">
          <w:rPr>
            <w:lang w:val="hu-HU"/>
          </w:rPr>
          <w:t>,</w:t>
        </w:r>
      </w:ins>
      <w:r w:rsidRPr="00345680">
        <w:rPr>
          <w:lang w:val="hu-HU"/>
        </w:rPr>
        <w:t xml:space="preserve"> illetve a naptári napnak megfelelően nagy ingadozást mutat, ami miatt a riasztásokra vagy túl nagy határértéket kell megadni</w:t>
      </w:r>
      <w:ins w:id="10" w:author="Dr. Póser Valéria" w:date="2024-03-27T23:17:00Z">
        <w:r w:rsidR="009858D5">
          <w:rPr>
            <w:lang w:val="hu-HU"/>
          </w:rPr>
          <w:t>,</w:t>
        </w:r>
      </w:ins>
      <w:r w:rsidRPr="00345680">
        <w:rPr>
          <w:lang w:val="hu-HU"/>
        </w:rPr>
        <w:t xml:space="preserve"> ami kockázatot jelent, vagy rengeteg hamis riasztást kapunk</w:t>
      </w:r>
      <w:ins w:id="11" w:author="Dr. Póser Valéria" w:date="2024-03-27T23:17:00Z">
        <w:r w:rsidR="009858D5">
          <w:rPr>
            <w:lang w:val="hu-HU"/>
          </w:rPr>
          <w:t>,</w:t>
        </w:r>
      </w:ins>
      <w:r w:rsidRPr="00345680">
        <w:rPr>
          <w:lang w:val="hu-HU"/>
        </w:rPr>
        <w:t xml:space="preserve"> ami csökkentheti a riasztások hatékonyságát. </w:t>
      </w:r>
      <w:del w:id="12" w:author="Dr. Póser Valéria" w:date="2024-04-02T17:45:00Z">
        <w:r w:rsidRPr="00345680" w:rsidDel="008146DA">
          <w:rPr>
            <w:lang w:val="hu-HU"/>
          </w:rPr>
          <w:delText>(Például: Change-weekend esetén normális, hogy a szerverek 90%-án semmilyen terhelés nem tapasztalható, bizonyos szolgáltatások nem futnak.)</w:delText>
        </w:r>
      </w:del>
    </w:p>
    <w:p w14:paraId="698D6F89" w14:textId="3F38CD0E" w:rsidR="00F66B04" w:rsidRPr="00345680" w:rsidRDefault="00C11043" w:rsidP="00F66B04">
      <w:pPr>
        <w:jc w:val="both"/>
        <w:rPr>
          <w:lang w:val="hu-HU"/>
        </w:rPr>
      </w:pPr>
      <w:ins w:id="13" w:author="Dr. Póser Valéria" w:date="2024-04-02T17:47:00Z">
        <w:r>
          <w:rPr>
            <w:lang w:val="hu-HU"/>
          </w:rPr>
          <w:t>A</w:t>
        </w:r>
      </w:ins>
      <w:ins w:id="14" w:author="Dr. Póser Valéria" w:date="2024-04-02T17:49:00Z">
        <w:r w:rsidR="00E72DF8">
          <w:rPr>
            <w:lang w:val="hu-HU"/>
          </w:rPr>
          <w:t>mennyiben a</w:t>
        </w:r>
      </w:ins>
      <w:ins w:id="15" w:author="Dr. Póser Valéria" w:date="2024-04-02T17:47:00Z">
        <w:r>
          <w:rPr>
            <w:lang w:val="hu-HU"/>
          </w:rPr>
          <w:t xml:space="preserve"> vállalat</w:t>
        </w:r>
      </w:ins>
      <w:ins w:id="16" w:author="Dr. Póser Valéria" w:date="2024-04-02T17:48:00Z">
        <w:r w:rsidR="00DD3875">
          <w:rPr>
            <w:lang w:val="hu-HU"/>
          </w:rPr>
          <w:t xml:space="preserve">i rendszerekre </w:t>
        </w:r>
      </w:ins>
      <w:del w:id="17" w:author="Dr. Póser Valéria" w:date="2024-04-02T17:48:00Z">
        <w:r w:rsidR="00F66B04" w:rsidRPr="00345680" w:rsidDel="00DD3875">
          <w:rPr>
            <w:lang w:val="hu-HU"/>
          </w:rPr>
          <w:delText>J</w:delText>
        </w:r>
      </w:del>
      <w:del w:id="18" w:author="Dr. Póser Valéria" w:date="2024-04-02T17:49:00Z">
        <w:r w:rsidR="00F66B04" w:rsidRPr="00345680" w:rsidDel="00E72DF8">
          <w:rPr>
            <w:lang w:val="hu-HU"/>
          </w:rPr>
          <w:delText xml:space="preserve">elenleg </w:delText>
        </w:r>
      </w:del>
      <w:r w:rsidR="00F66B04" w:rsidRPr="00345680">
        <w:rPr>
          <w:lang w:val="hu-HU"/>
        </w:rPr>
        <w:t xml:space="preserve">relatív nagy határértékkel van beállítva a küszöb, </w:t>
      </w:r>
      <w:del w:id="19" w:author="Dr. Póser Valéria" w:date="2024-04-02T17:49:00Z">
        <w:r w:rsidR="00F66B04" w:rsidRPr="00345680" w:rsidDel="00E72DF8">
          <w:rPr>
            <w:lang w:val="hu-HU"/>
          </w:rPr>
          <w:delText>ami miatt</w:delText>
        </w:r>
      </w:del>
      <w:ins w:id="20" w:author="Dr. Póser Valéria" w:date="2024-04-02T17:49:00Z">
        <w:r w:rsidR="00E72DF8">
          <w:rPr>
            <w:lang w:val="hu-HU"/>
          </w:rPr>
          <w:t>akkor</w:t>
        </w:r>
      </w:ins>
      <w:r w:rsidR="00F66B04" w:rsidRPr="00345680">
        <w:rPr>
          <w:lang w:val="hu-HU"/>
        </w:rPr>
        <w:t xml:space="preserve"> bizonyos hibákat nem tudunk időben észlelni, és még így is napiszinten </w:t>
      </w:r>
      <w:ins w:id="21" w:author="Dr. Póser Valéria" w:date="2024-04-02T17:51:00Z">
        <w:r w:rsidR="001B601C">
          <w:rPr>
            <w:lang w:val="hu-HU"/>
          </w:rPr>
          <w:t xml:space="preserve">akár </w:t>
        </w:r>
      </w:ins>
      <w:r w:rsidR="00F66B04" w:rsidRPr="00345680">
        <w:rPr>
          <w:lang w:val="hu-HU"/>
        </w:rPr>
        <w:t xml:space="preserve">500-1000 riasztás </w:t>
      </w:r>
      <w:ins w:id="22" w:author="Dr. Póser Valéria" w:date="2024-04-02T17:51:00Z">
        <w:r w:rsidR="001B601C">
          <w:rPr>
            <w:lang w:val="hu-HU"/>
          </w:rPr>
          <w:t xml:space="preserve">is </w:t>
        </w:r>
      </w:ins>
      <w:r w:rsidR="00F66B04" w:rsidRPr="00345680">
        <w:rPr>
          <w:lang w:val="hu-HU"/>
        </w:rPr>
        <w:t xml:space="preserve">érkezik be, </w:t>
      </w:r>
      <w:del w:id="23" w:author="Dr. Póser Valéria" w:date="2024-04-02T17:50:00Z">
        <w:r w:rsidR="00F66B04" w:rsidRPr="00345680" w:rsidDel="009062E4">
          <w:rPr>
            <w:lang w:val="hu-HU"/>
          </w:rPr>
          <w:delText>ennek megfelelőnek</w:delText>
        </w:r>
      </w:del>
      <w:ins w:id="24" w:author="Dr. Póser Valéria" w:date="2024-04-02T17:50:00Z">
        <w:r w:rsidR="009062E4">
          <w:rPr>
            <w:lang w:val="hu-HU"/>
          </w:rPr>
          <w:t>mely mennyiséget</w:t>
        </w:r>
      </w:ins>
      <w:r w:rsidR="00F66B04" w:rsidRPr="00345680">
        <w:rPr>
          <w:lang w:val="hu-HU"/>
        </w:rPr>
        <w:t xml:space="preserve"> a </w:t>
      </w:r>
      <w:proofErr w:type="spellStart"/>
      <w:r w:rsidR="00F66B04" w:rsidRPr="00345680">
        <w:rPr>
          <w:lang w:val="hu-HU"/>
        </w:rPr>
        <w:t>support</w:t>
      </w:r>
      <w:proofErr w:type="spellEnd"/>
      <w:r w:rsidR="00F66B04" w:rsidRPr="00345680">
        <w:rPr>
          <w:lang w:val="hu-HU"/>
        </w:rPr>
        <w:t xml:space="preserve"> </w:t>
      </w:r>
      <w:ins w:id="25" w:author="Dr. Póser Valéria" w:date="2024-04-02T17:51:00Z">
        <w:r w:rsidR="003828D8">
          <w:rPr>
            <w:lang w:val="hu-HU"/>
          </w:rPr>
          <w:t xml:space="preserve">nem képes hatékonyan kezelt, így </w:t>
        </w:r>
        <w:proofErr w:type="spellStart"/>
        <w:r w:rsidR="003828D8">
          <w:rPr>
            <w:lang w:val="hu-HU"/>
          </w:rPr>
          <w:t>esetenkén</w:t>
        </w:r>
      </w:ins>
      <w:ins w:id="26" w:author="Dr. Póser Valéria" w:date="2024-04-02T17:52:00Z">
        <w:r w:rsidR="003828D8">
          <w:rPr>
            <w:lang w:val="hu-HU"/>
          </w:rPr>
          <w:t>t</w:t>
        </w:r>
        <w:proofErr w:type="spellEnd"/>
        <w:r w:rsidR="003828D8">
          <w:rPr>
            <w:lang w:val="hu-HU"/>
          </w:rPr>
          <w:t xml:space="preserve"> </w:t>
        </w:r>
      </w:ins>
      <w:r w:rsidR="00F66B04" w:rsidRPr="00345680">
        <w:rPr>
          <w:lang w:val="hu-HU"/>
        </w:rPr>
        <w:t>a riasztásokat figyelembe sem veszi. Továbbá, az intézkedések csak a felhasználói hibabejelentések során valósul</w:t>
      </w:r>
      <w:ins w:id="27" w:author="Dr. Póser Valéria" w:date="2024-03-27T23:18:00Z">
        <w:r w:rsidR="00F759DA">
          <w:rPr>
            <w:lang w:val="hu-HU"/>
          </w:rPr>
          <w:t>nak</w:t>
        </w:r>
      </w:ins>
      <w:r w:rsidR="00F66B04" w:rsidRPr="00345680">
        <w:rPr>
          <w:lang w:val="hu-HU"/>
        </w:rPr>
        <w:t xml:space="preserve"> meg.</w:t>
      </w:r>
    </w:p>
    <w:p w14:paraId="6C988B60" w14:textId="7AC6B6EB" w:rsidR="00F66B04" w:rsidRPr="00345680" w:rsidRDefault="00F66B04" w:rsidP="00F66B04">
      <w:pPr>
        <w:jc w:val="both"/>
        <w:rPr>
          <w:lang w:val="hu-HU"/>
        </w:rPr>
      </w:pPr>
      <w:del w:id="28" w:author="Dr. Póser Valéria" w:date="2024-04-02T17:52:00Z">
        <w:r w:rsidRPr="00345680" w:rsidDel="00F41B94">
          <w:rPr>
            <w:lang w:val="hu-HU"/>
          </w:rPr>
          <w:delText xml:space="preserve">Jelenleg </w:delText>
        </w:r>
      </w:del>
      <w:ins w:id="29" w:author="Dr. Póser Valéria" w:date="2024-04-02T17:52:00Z">
        <w:r w:rsidR="00F41B94">
          <w:rPr>
            <w:lang w:val="hu-HU"/>
          </w:rPr>
          <w:t>A</w:t>
        </w:r>
      </w:ins>
      <w:ins w:id="30" w:author="Dr. Póser Valéria" w:date="2024-04-02T17:53:00Z">
        <w:r w:rsidR="00580563">
          <w:rPr>
            <w:lang w:val="hu-HU"/>
          </w:rPr>
          <w:t xml:space="preserve"> dolgozat témáj</w:t>
        </w:r>
        <w:r w:rsidR="000565C8">
          <w:rPr>
            <w:lang w:val="hu-HU"/>
          </w:rPr>
          <w:t>á</w:t>
        </w:r>
        <w:r w:rsidR="00580563">
          <w:rPr>
            <w:lang w:val="hu-HU"/>
          </w:rPr>
          <w:t xml:space="preserve">t </w:t>
        </w:r>
      </w:ins>
      <w:ins w:id="31" w:author="Dr. Póser Valéria" w:date="2024-04-02T17:54:00Z">
        <w:r w:rsidR="00400616">
          <w:rPr>
            <w:lang w:val="hu-HU"/>
          </w:rPr>
          <w:t>indikáló</w:t>
        </w:r>
      </w:ins>
      <w:ins w:id="32" w:author="Dr. Póser Valéria" w:date="2024-04-02T17:53:00Z">
        <w:r w:rsidR="000565C8">
          <w:rPr>
            <w:lang w:val="hu-HU"/>
          </w:rPr>
          <w:t xml:space="preserve"> vállalat esetében</w:t>
        </w:r>
      </w:ins>
      <w:ins w:id="33" w:author="Dr. Póser Valéria" w:date="2024-04-02T17:52:00Z">
        <w:r w:rsidR="00F41B94" w:rsidRPr="00345680">
          <w:rPr>
            <w:lang w:val="hu-HU"/>
          </w:rPr>
          <w:t xml:space="preserve"> </w:t>
        </w:r>
      </w:ins>
      <w:del w:id="34" w:author="Dr. Póser Valéria" w:date="2024-04-02T17:54:00Z">
        <w:r w:rsidRPr="00345680" w:rsidDel="00400616">
          <w:rPr>
            <w:lang w:val="hu-HU"/>
          </w:rPr>
          <w:delText xml:space="preserve">ennek </w:delText>
        </w:r>
      </w:del>
      <w:ins w:id="35" w:author="Dr. Póser Valéria" w:date="2024-04-02T17:54:00Z">
        <w:r w:rsidR="00400616">
          <w:rPr>
            <w:lang w:val="hu-HU"/>
          </w:rPr>
          <w:t>a megfelelő</w:t>
        </w:r>
      </w:ins>
      <w:del w:id="36" w:author="Dr. Póser Valéria" w:date="2024-04-02T17:54:00Z">
        <w:r w:rsidRPr="00345680" w:rsidDel="00400616">
          <w:rPr>
            <w:lang w:val="hu-HU"/>
          </w:rPr>
          <w:delText>a</w:delText>
        </w:r>
      </w:del>
      <w:r w:rsidRPr="00345680">
        <w:rPr>
          <w:lang w:val="hu-HU"/>
        </w:rPr>
        <w:t xml:space="preserve"> felhasználásnak megfelelő rendszer nem áll rendelkezésre, ami a meglévő rendszerei</w:t>
      </w:r>
      <w:del w:id="37" w:author="Dr. Póser Valéria" w:date="2024-04-02T17:54:00Z">
        <w:r w:rsidRPr="00345680" w:rsidDel="00400616">
          <w:rPr>
            <w:lang w:val="hu-HU"/>
          </w:rPr>
          <w:delText>n</w:delText>
        </w:r>
      </w:del>
      <w:r w:rsidRPr="00345680">
        <w:rPr>
          <w:lang w:val="hu-HU"/>
        </w:rPr>
        <w:t>kbe megfelelően integrálható lenne.</w:t>
      </w:r>
    </w:p>
    <w:p w14:paraId="152DAD79" w14:textId="5C4E28E8" w:rsidR="00F66B04" w:rsidRPr="00345680" w:rsidRDefault="00F66B04" w:rsidP="00F66B04">
      <w:pPr>
        <w:jc w:val="both"/>
        <w:rPr>
          <w:lang w:val="hu-HU"/>
        </w:rPr>
      </w:pPr>
      <w:r w:rsidRPr="00345680">
        <w:rPr>
          <w:lang w:val="hu-HU"/>
        </w:rPr>
        <w:t xml:space="preserve">A hallgató feladata az, hogy </w:t>
      </w:r>
      <w:ins w:id="38" w:author="Dr. Póser Valéria" w:date="2024-04-02T17:55:00Z">
        <w:r w:rsidR="00F82769">
          <w:rPr>
            <w:lang w:val="hu-HU"/>
          </w:rPr>
          <w:t xml:space="preserve">vizsgálja meg </w:t>
        </w:r>
      </w:ins>
      <w:ins w:id="39" w:author="Dr. Póser Valéria" w:date="2024-04-02T17:56:00Z">
        <w:r w:rsidR="00F20D10">
          <w:rPr>
            <w:lang w:val="hu-HU"/>
          </w:rPr>
          <w:t>a gépi tanulás</w:t>
        </w:r>
      </w:ins>
      <w:ins w:id="40" w:author="Dr. Póser Valéria" w:date="2024-04-02T17:57:00Z">
        <w:r w:rsidR="0091179A">
          <w:rPr>
            <w:lang w:val="hu-HU"/>
          </w:rPr>
          <w:t xml:space="preserve">i </w:t>
        </w:r>
        <w:r w:rsidR="008C7560">
          <w:rPr>
            <w:lang w:val="hu-HU"/>
          </w:rPr>
          <w:t>algorit</w:t>
        </w:r>
      </w:ins>
      <w:ins w:id="41" w:author="Dr. Póser Valéria" w:date="2024-04-02T17:58:00Z">
        <w:r w:rsidR="008C7560">
          <w:rPr>
            <w:lang w:val="hu-HU"/>
          </w:rPr>
          <w:t>musok</w:t>
        </w:r>
      </w:ins>
      <w:ins w:id="42" w:author="Dr. Póser Valéria" w:date="2024-04-02T17:57:00Z">
        <w:r w:rsidR="0091179A">
          <w:rPr>
            <w:lang w:val="hu-HU"/>
          </w:rPr>
          <w:t xml:space="preserve"> felhasználási lehetőségeit</w:t>
        </w:r>
      </w:ins>
      <w:ins w:id="43" w:author="Dr. Póser Valéria" w:date="2024-04-02T17:58:00Z">
        <w:r w:rsidR="000E05C8">
          <w:rPr>
            <w:lang w:val="hu-HU"/>
          </w:rPr>
          <w:t>, mely</w:t>
        </w:r>
      </w:ins>
      <w:ins w:id="44" w:author="Dr. Póser Valéria" w:date="2024-04-02T17:57:00Z">
        <w:r w:rsidR="0091179A">
          <w:rPr>
            <w:lang w:val="hu-HU"/>
          </w:rPr>
          <w:t xml:space="preserve"> </w:t>
        </w:r>
      </w:ins>
      <w:ins w:id="45" w:author="Dr. Póser Valéria" w:date="2024-04-02T17:55:00Z">
        <w:r w:rsidR="00F82769">
          <w:rPr>
            <w:lang w:val="hu-HU"/>
          </w:rPr>
          <w:t>integrálható</w:t>
        </w:r>
      </w:ins>
      <w:ins w:id="46" w:author="Dr. Póser Valéria" w:date="2024-04-02T17:58:00Z">
        <w:r w:rsidR="0021052A">
          <w:rPr>
            <w:lang w:val="hu-HU"/>
          </w:rPr>
          <w:t xml:space="preserve"> úgy a meglévő rendszerekbe, hogy</w:t>
        </w:r>
      </w:ins>
      <w:ins w:id="47" w:author="Dr. Póser Valéria" w:date="2024-04-02T17:55:00Z">
        <w:r w:rsidR="00237571">
          <w:rPr>
            <w:lang w:val="hu-HU"/>
          </w:rPr>
          <w:t xml:space="preserve"> </w:t>
        </w:r>
      </w:ins>
      <w:r w:rsidRPr="00345680">
        <w:rPr>
          <w:lang w:val="hu-HU"/>
        </w:rPr>
        <w:t>előre</w:t>
      </w:r>
      <w:ins w:id="48" w:author="Dr. Póser Valéria" w:date="2024-03-27T23:19:00Z">
        <w:r w:rsidR="00587E69">
          <w:rPr>
            <w:lang w:val="hu-HU"/>
          </w:rPr>
          <w:t xml:space="preserve"> </w:t>
        </w:r>
      </w:ins>
      <w:r w:rsidRPr="00345680">
        <w:rPr>
          <w:lang w:val="hu-HU"/>
        </w:rPr>
        <w:t xml:space="preserve">jelezze a különböző monitorozott rendszerparaméterek várható értékét egy adott napszakra, és a riasztások küszöbértékét ehhez igazítsa. </w:t>
      </w:r>
      <w:del w:id="49" w:author="Dr. Póser Valéria" w:date="2024-04-02T17:59:00Z">
        <w:r w:rsidRPr="00345680" w:rsidDel="00D439B4">
          <w:rPr>
            <w:lang w:val="hu-HU"/>
          </w:rPr>
          <w:delText xml:space="preserve">Ezzel </w:delText>
        </w:r>
      </w:del>
      <w:ins w:id="50" w:author="Dr. Póser Valéria" w:date="2024-04-02T17:59:00Z">
        <w:r w:rsidR="00D439B4">
          <w:rPr>
            <w:lang w:val="hu-HU"/>
          </w:rPr>
          <w:t>Ennek következtében elérhető legy</w:t>
        </w:r>
      </w:ins>
      <w:ins w:id="51" w:author="Dr. Póser Valéria" w:date="2024-04-02T18:00:00Z">
        <w:r w:rsidR="00D439B4">
          <w:rPr>
            <w:lang w:val="hu-HU"/>
          </w:rPr>
          <w:t>en</w:t>
        </w:r>
      </w:ins>
      <w:del w:id="52" w:author="Dr. Póser Valéria" w:date="2024-04-02T18:00:00Z">
        <w:r w:rsidRPr="00345680" w:rsidDel="00D461C9">
          <w:rPr>
            <w:lang w:val="hu-HU"/>
          </w:rPr>
          <w:delText>elérve azt, hogy</w:delText>
        </w:r>
      </w:del>
      <w:r w:rsidRPr="00345680">
        <w:rPr>
          <w:lang w:val="hu-HU"/>
        </w:rPr>
        <w:t xml:space="preserve"> jelentősen kisebb küszöbértékek</w:t>
      </w:r>
      <w:del w:id="53" w:author="Dr. Póser Valéria" w:date="2024-04-02T18:00:00Z">
        <w:r w:rsidRPr="00345680" w:rsidDel="00D461C9">
          <w:rPr>
            <w:lang w:val="hu-HU"/>
          </w:rPr>
          <w:delText>et</w:delText>
        </w:r>
      </w:del>
      <w:r w:rsidRPr="00345680">
        <w:rPr>
          <w:lang w:val="hu-HU"/>
        </w:rPr>
        <w:t xml:space="preserve"> </w:t>
      </w:r>
      <w:del w:id="54" w:author="Dr. Póser Valéria" w:date="2024-04-02T18:00:00Z">
        <w:r w:rsidRPr="00345680" w:rsidDel="00D461C9">
          <w:rPr>
            <w:lang w:val="hu-HU"/>
          </w:rPr>
          <w:delText>alkalmazzon</w:delText>
        </w:r>
      </w:del>
      <w:ins w:id="55" w:author="Dr. Póser Valéria" w:date="2024-04-02T18:00:00Z">
        <w:r w:rsidR="00D461C9" w:rsidRPr="00345680">
          <w:rPr>
            <w:lang w:val="hu-HU"/>
          </w:rPr>
          <w:t>alkalmaz</w:t>
        </w:r>
        <w:r w:rsidR="00D461C9">
          <w:rPr>
            <w:lang w:val="hu-HU"/>
          </w:rPr>
          <w:t>ása</w:t>
        </w:r>
        <w:r w:rsidR="00047E07">
          <w:rPr>
            <w:lang w:val="hu-HU"/>
          </w:rPr>
          <w:t xml:space="preserve">, </w:t>
        </w:r>
      </w:ins>
      <w:ins w:id="56" w:author="Dr. Póser Valéria" w:date="2024-04-02T18:01:00Z">
        <w:r w:rsidR="00047E07">
          <w:rPr>
            <w:lang w:val="hu-HU"/>
          </w:rPr>
          <w:t>mely a riasztások számának alakulására kedvező hatást gyakorol</w:t>
        </w:r>
      </w:ins>
      <w:r w:rsidRPr="00345680">
        <w:rPr>
          <w:lang w:val="hu-HU"/>
        </w:rPr>
        <w:t>. Az elvárt eredmény, hogy a különböző hibajelenségeket megbízhatóan észleljük még azelőtt, hogy fennakadásokat okozna a felhasználó munkájában.</w:t>
      </w:r>
    </w:p>
    <w:p w14:paraId="0FB78278" w14:textId="77777777" w:rsidR="00940BE6" w:rsidRDefault="00940BE6">
      <w:pPr>
        <w:jc w:val="both"/>
        <w:rPr>
          <w:b/>
          <w:lang w:val="it-IT"/>
        </w:rPr>
      </w:pPr>
    </w:p>
    <w:p w14:paraId="1FC39945" w14:textId="7A1B7B40" w:rsidR="001D2116" w:rsidDel="006146DE" w:rsidRDefault="001D2116">
      <w:pPr>
        <w:jc w:val="both"/>
        <w:rPr>
          <w:del w:id="57" w:author="Dr. Póser Valéria" w:date="2024-04-02T18:01:00Z"/>
          <w:b/>
          <w:lang w:val="it-IT"/>
        </w:rPr>
      </w:pPr>
    </w:p>
    <w:p w14:paraId="0562CB0E" w14:textId="77777777" w:rsidR="001D2116" w:rsidRPr="00A56D98" w:rsidRDefault="001D2116">
      <w:pPr>
        <w:jc w:val="both"/>
        <w:rPr>
          <w:b/>
          <w:lang w:val="it-IT"/>
        </w:rPr>
      </w:pPr>
    </w:p>
    <w:p w14:paraId="698A4104" w14:textId="77777777" w:rsidR="00855CDC" w:rsidRDefault="00BE60C0" w:rsidP="00F66B04">
      <w:pPr>
        <w:spacing w:line="360" w:lineRule="auto"/>
        <w:jc w:val="both"/>
        <w:rPr>
          <w:lang w:val="hu-HU"/>
        </w:rPr>
      </w:pPr>
      <w:r w:rsidRPr="00A56D98">
        <w:rPr>
          <w:b/>
          <w:lang w:val="hu-HU"/>
        </w:rPr>
        <w:t>A diplomamunkának</w:t>
      </w:r>
      <w:r w:rsidR="00855CDC" w:rsidRPr="00A56D98">
        <w:rPr>
          <w:b/>
          <w:lang w:val="hu-HU"/>
        </w:rPr>
        <w:t xml:space="preserve"> tartalmaznia kell</w:t>
      </w:r>
      <w:r w:rsidR="00855CDC" w:rsidRPr="00A56D98">
        <w:rPr>
          <w:lang w:val="hu-HU"/>
        </w:rPr>
        <w:t>:</w:t>
      </w:r>
    </w:p>
    <w:p w14:paraId="100D53E7" w14:textId="3CE5E8B3" w:rsidR="00F66B04" w:rsidRDefault="00F66B04" w:rsidP="00233C0A">
      <w:pPr>
        <w:numPr>
          <w:ilvl w:val="0"/>
          <w:numId w:val="1"/>
        </w:numPr>
        <w:overflowPunct/>
        <w:autoSpaceDE/>
        <w:autoSpaceDN/>
        <w:adjustRightInd/>
        <w:jc w:val="both"/>
        <w:textAlignment w:val="auto"/>
        <w:rPr>
          <w:lang w:val="hu-HU"/>
        </w:rPr>
      </w:pPr>
      <w:r>
        <w:rPr>
          <w:lang w:val="hu-HU"/>
        </w:rPr>
        <w:t>átfogó irodalomkutatást</w:t>
      </w:r>
      <w:ins w:id="58" w:author="Dr. Póser Valéria" w:date="2024-03-27T23:19:00Z">
        <w:r w:rsidR="00562849">
          <w:rPr>
            <w:lang w:val="hu-HU"/>
          </w:rPr>
          <w:t>,</w:t>
        </w:r>
      </w:ins>
    </w:p>
    <w:p w14:paraId="4DF6853E" w14:textId="4A8DFFC2" w:rsidR="00F66B04" w:rsidRDefault="00F66B04" w:rsidP="00233C0A">
      <w:pPr>
        <w:numPr>
          <w:ilvl w:val="0"/>
          <w:numId w:val="1"/>
        </w:numPr>
        <w:overflowPunct/>
        <w:autoSpaceDE/>
        <w:autoSpaceDN/>
        <w:adjustRightInd/>
        <w:jc w:val="both"/>
        <w:textAlignment w:val="auto"/>
        <w:rPr>
          <w:lang w:val="hu-HU"/>
        </w:rPr>
      </w:pPr>
      <w:r>
        <w:rPr>
          <w:lang w:val="hu-HU"/>
        </w:rPr>
        <w:t>hasonló megoldások vizsgálatát és bemutatását</w:t>
      </w:r>
      <w:ins w:id="59" w:author="Dr. Póser Valéria" w:date="2024-03-27T23:19:00Z">
        <w:r w:rsidR="00562849">
          <w:rPr>
            <w:lang w:val="hu-HU"/>
          </w:rPr>
          <w:t>,</w:t>
        </w:r>
      </w:ins>
    </w:p>
    <w:p w14:paraId="4C08C165" w14:textId="6218533D" w:rsidR="00F66B04" w:rsidRDefault="00F66B04" w:rsidP="00233C0A">
      <w:pPr>
        <w:numPr>
          <w:ilvl w:val="0"/>
          <w:numId w:val="1"/>
        </w:numPr>
        <w:overflowPunct/>
        <w:autoSpaceDE/>
        <w:autoSpaceDN/>
        <w:adjustRightInd/>
        <w:jc w:val="both"/>
        <w:textAlignment w:val="auto"/>
        <w:rPr>
          <w:lang w:val="hu-HU"/>
        </w:rPr>
      </w:pPr>
      <w:r>
        <w:rPr>
          <w:lang w:val="hu-HU"/>
        </w:rPr>
        <w:t xml:space="preserve">gépi tanuláson alapuló </w:t>
      </w:r>
      <w:del w:id="60" w:author="Dr. Póser Valéria" w:date="2024-04-02T18:02:00Z">
        <w:r w:rsidDel="006146DE">
          <w:rPr>
            <w:lang w:val="hu-HU"/>
          </w:rPr>
          <w:delText>megoldást</w:delText>
        </w:r>
      </w:del>
      <w:ins w:id="61" w:author="Dr. Póser Valéria" w:date="2024-04-02T18:02:00Z">
        <w:r w:rsidR="006146DE">
          <w:rPr>
            <w:lang w:val="hu-HU"/>
          </w:rPr>
          <w:t>algoritmusok bemutatását, alkalmazhatóságuk értékelését</w:t>
        </w:r>
      </w:ins>
      <w:r>
        <w:rPr>
          <w:lang w:val="hu-HU"/>
        </w:rPr>
        <w:t>, ami előre tudja jelezni a különböző várható értéket</w:t>
      </w:r>
      <w:ins w:id="62" w:author="Dr. Póser Valéria" w:date="2024-03-27T23:19:00Z">
        <w:r w:rsidR="00562849">
          <w:rPr>
            <w:lang w:val="hu-HU"/>
          </w:rPr>
          <w:t>,</w:t>
        </w:r>
      </w:ins>
    </w:p>
    <w:p w14:paraId="20BD949D" w14:textId="3BC94AC6" w:rsidR="00F66B04" w:rsidRDefault="00F66B04" w:rsidP="00233C0A">
      <w:pPr>
        <w:numPr>
          <w:ilvl w:val="0"/>
          <w:numId w:val="1"/>
        </w:numPr>
        <w:overflowPunct/>
        <w:autoSpaceDE/>
        <w:autoSpaceDN/>
        <w:adjustRightInd/>
        <w:jc w:val="both"/>
        <w:textAlignment w:val="auto"/>
        <w:rPr>
          <w:lang w:val="hu-HU"/>
        </w:rPr>
      </w:pPr>
      <w:r>
        <w:rPr>
          <w:lang w:val="hu-HU"/>
        </w:rPr>
        <w:t>alkalmazás</w:t>
      </w:r>
      <w:ins w:id="63" w:author="Dr. Póser Valéria" w:date="2024-04-02T18:03:00Z">
        <w:r w:rsidR="006146DE">
          <w:rPr>
            <w:lang w:val="hu-HU"/>
          </w:rPr>
          <w:t>ának</w:t>
        </w:r>
      </w:ins>
      <w:del w:id="64" w:author="Dr. Póser Valéria" w:date="2024-04-02T18:03:00Z">
        <w:r w:rsidDel="006146DE">
          <w:rPr>
            <w:lang w:val="hu-HU"/>
          </w:rPr>
          <w:delText>t</w:delText>
        </w:r>
      </w:del>
      <w:ins w:id="65" w:author="Dr. Póser Valéria" w:date="2024-04-02T18:03:00Z">
        <w:r w:rsidR="006146DE">
          <w:rPr>
            <w:lang w:val="hu-HU"/>
          </w:rPr>
          <w:t xml:space="preserve"> tervét</w:t>
        </w:r>
      </w:ins>
      <w:r>
        <w:rPr>
          <w:lang w:val="hu-HU"/>
        </w:rPr>
        <w:t xml:space="preserve">, ami meghatározott értékeket figyelembevéve </w:t>
      </w:r>
      <w:del w:id="66" w:author="Dr. Póser Valéria" w:date="2024-04-02T18:04:00Z">
        <w:r w:rsidDel="00BF22D5">
          <w:rPr>
            <w:lang w:val="hu-HU"/>
          </w:rPr>
          <w:delText xml:space="preserve">módosítja </w:delText>
        </w:r>
      </w:del>
      <w:ins w:id="67" w:author="Dr. Póser Valéria" w:date="2024-04-02T18:04:00Z">
        <w:r w:rsidR="00BF22D5">
          <w:rPr>
            <w:lang w:val="hu-HU"/>
          </w:rPr>
          <w:t xml:space="preserve">kedvezően képes alakítani </w:t>
        </w:r>
      </w:ins>
      <w:r>
        <w:rPr>
          <w:lang w:val="hu-HU"/>
        </w:rPr>
        <w:t>a riasztási rendszer küszöbértékeit</w:t>
      </w:r>
      <w:ins w:id="68" w:author="Dr. Póser Valéria" w:date="2024-03-27T23:20:00Z">
        <w:r w:rsidR="002F2AA1">
          <w:rPr>
            <w:lang w:val="hu-HU"/>
          </w:rPr>
          <w:t>,</w:t>
        </w:r>
      </w:ins>
    </w:p>
    <w:p w14:paraId="6C979EB9" w14:textId="5655DE82" w:rsidR="00F66B04" w:rsidRDefault="00F66B04" w:rsidP="00233C0A">
      <w:pPr>
        <w:numPr>
          <w:ilvl w:val="0"/>
          <w:numId w:val="1"/>
        </w:numPr>
        <w:overflowPunct/>
        <w:autoSpaceDE/>
        <w:autoSpaceDN/>
        <w:adjustRightInd/>
        <w:jc w:val="both"/>
        <w:textAlignment w:val="auto"/>
        <w:rPr>
          <w:lang w:val="hu-HU"/>
        </w:rPr>
      </w:pPr>
      <w:del w:id="69" w:author="Dr. Póser Valéria" w:date="2024-04-02T18:04:00Z">
        <w:r w:rsidDel="00BF22D5">
          <w:rPr>
            <w:lang w:val="hu-HU"/>
          </w:rPr>
          <w:delText>riasztást végző rendszerben megfelelő riasztások kiküldése az előbbieket figyelembevéve</w:delText>
        </w:r>
      </w:del>
      <w:ins w:id="70" w:author="Dr. Póser Valéria" w:date="2024-04-02T18:04:00Z">
        <w:r w:rsidR="00BF22D5">
          <w:rPr>
            <w:lang w:val="hu-HU"/>
          </w:rPr>
          <w:t xml:space="preserve">a kiválasztott </w:t>
        </w:r>
      </w:ins>
      <w:ins w:id="71" w:author="Dr. Póser Valéria" w:date="2024-04-02T18:05:00Z">
        <w:r w:rsidR="00BF22D5">
          <w:rPr>
            <w:lang w:val="hu-HU"/>
          </w:rPr>
          <w:t>megoldás kivitel</w:t>
        </w:r>
        <w:r w:rsidR="00E30384">
          <w:rPr>
            <w:lang w:val="hu-HU"/>
          </w:rPr>
          <w:t>ezését, értékelését</w:t>
        </w:r>
      </w:ins>
      <w:ins w:id="72" w:author="Dr. Póser Valéria" w:date="2024-03-27T23:20:00Z">
        <w:r w:rsidR="002F2AA1">
          <w:rPr>
            <w:lang w:val="hu-HU"/>
          </w:rPr>
          <w:t>.</w:t>
        </w:r>
      </w:ins>
    </w:p>
    <w:p w14:paraId="34CE0A41" w14:textId="77777777" w:rsidR="00855CDC" w:rsidRDefault="00855CDC" w:rsidP="00F66B04">
      <w:pPr>
        <w:overflowPunct/>
        <w:autoSpaceDE/>
        <w:autoSpaceDN/>
        <w:adjustRightInd/>
        <w:ind w:left="720"/>
        <w:jc w:val="both"/>
        <w:textAlignment w:val="auto"/>
        <w:rPr>
          <w:lang w:val="hu-HU"/>
        </w:rPr>
      </w:pPr>
    </w:p>
    <w:p w14:paraId="62EBF3C5" w14:textId="72FF508C" w:rsidR="00855CDC" w:rsidDel="00E30384" w:rsidRDefault="00855CDC">
      <w:pPr>
        <w:jc w:val="both"/>
        <w:rPr>
          <w:del w:id="73" w:author="Dr. Póser Valéria" w:date="2024-04-02T18:05:00Z"/>
          <w:lang w:val="hu-HU"/>
        </w:rPr>
      </w:pPr>
    </w:p>
    <w:p w14:paraId="6D98A12B" w14:textId="77777777" w:rsidR="00855CDC" w:rsidRDefault="00855CDC">
      <w:pPr>
        <w:jc w:val="both"/>
        <w:rPr>
          <w:lang w:val="hu-HU"/>
        </w:rPr>
      </w:pPr>
    </w:p>
    <w:p w14:paraId="2946DB82" w14:textId="4B98DCB8" w:rsidR="00855CDC" w:rsidDel="00E30384" w:rsidRDefault="00855CDC">
      <w:pPr>
        <w:jc w:val="both"/>
        <w:rPr>
          <w:del w:id="74" w:author="Dr. Póser Valéria" w:date="2024-04-02T18:05:00Z"/>
          <w:lang w:val="hu-HU"/>
        </w:rPr>
      </w:pPr>
    </w:p>
    <w:p w14:paraId="3ABACBF2" w14:textId="77777777" w:rsidR="00855CDC" w:rsidRDefault="00855CDC" w:rsidP="003F7A99">
      <w:pPr>
        <w:jc w:val="center"/>
        <w:rPr>
          <w:lang w:val="hu-HU"/>
        </w:rPr>
      </w:pPr>
      <w:proofErr w:type="spellStart"/>
      <w:r>
        <w:rPr>
          <w:lang w:val="hu-HU"/>
        </w:rPr>
        <w:t>Ph</w:t>
      </w:r>
      <w:proofErr w:type="spellEnd"/>
      <w:r>
        <w:rPr>
          <w:lang w:val="hu-HU"/>
        </w:rPr>
        <w:t>.</w:t>
      </w:r>
    </w:p>
    <w:p w14:paraId="5997CC1D" w14:textId="6FAA95DC" w:rsidR="00855CDC" w:rsidDel="00E30384" w:rsidRDefault="00855CDC">
      <w:pPr>
        <w:jc w:val="both"/>
        <w:rPr>
          <w:del w:id="75" w:author="Dr. Póser Valéria" w:date="2024-04-02T18:05:00Z"/>
          <w:lang w:val="hu-HU"/>
        </w:rPr>
      </w:pPr>
    </w:p>
    <w:p w14:paraId="110FFD37" w14:textId="77777777" w:rsidR="00855CDC" w:rsidRDefault="00855CDC">
      <w:pPr>
        <w:jc w:val="both"/>
        <w:rPr>
          <w:lang w:val="hu-HU"/>
        </w:rPr>
      </w:pPr>
    </w:p>
    <w:p w14:paraId="54D923CA" w14:textId="77777777" w:rsidR="00855CDC" w:rsidRDefault="00855CDC">
      <w:pPr>
        <w:jc w:val="both"/>
        <w:rPr>
          <w:lang w:val="hu-HU"/>
        </w:rPr>
      </w:pPr>
      <w:r>
        <w:rPr>
          <w:lang w:val="hu-HU"/>
        </w:rPr>
        <w:tab/>
      </w:r>
      <w:r w:rsidR="008B30C7">
        <w:rPr>
          <w:lang w:val="hu-HU"/>
        </w:rPr>
        <w:tab/>
      </w:r>
      <w:r w:rsidR="008B30C7">
        <w:rPr>
          <w:lang w:val="hu-HU"/>
        </w:rPr>
        <w:tab/>
      </w:r>
      <w:r w:rsidR="008B30C7">
        <w:rPr>
          <w:lang w:val="hu-HU"/>
        </w:rPr>
        <w:tab/>
      </w:r>
      <w:r w:rsidR="008B30C7">
        <w:rPr>
          <w:lang w:val="hu-HU"/>
        </w:rPr>
        <w:tab/>
      </w:r>
      <w:r w:rsidR="008B30C7">
        <w:rPr>
          <w:lang w:val="hu-HU"/>
        </w:rPr>
        <w:tab/>
      </w:r>
      <w:r w:rsidR="008B30C7">
        <w:rPr>
          <w:lang w:val="hu-HU"/>
        </w:rPr>
        <w:tab/>
      </w:r>
      <w:r w:rsidR="000F5B3D">
        <w:rPr>
          <w:lang w:val="hu-HU"/>
        </w:rPr>
        <w:tab/>
        <w:t xml:space="preserve">         </w:t>
      </w:r>
      <w:r w:rsidR="00401AC2">
        <w:rPr>
          <w:lang w:val="hu-HU"/>
        </w:rPr>
        <w:t>……</w:t>
      </w:r>
      <w:r w:rsidR="000962B0">
        <w:rPr>
          <w:lang w:val="hu-HU"/>
        </w:rPr>
        <w:t>....</w:t>
      </w:r>
      <w:r>
        <w:rPr>
          <w:lang w:val="hu-HU"/>
        </w:rPr>
        <w:t>……………….</w:t>
      </w:r>
    </w:p>
    <w:p w14:paraId="25D52008" w14:textId="77777777" w:rsidR="00855CDC" w:rsidRDefault="00855CDC">
      <w:pPr>
        <w:jc w:val="both"/>
        <w:rPr>
          <w:lang w:val="hu-HU"/>
        </w:rPr>
      </w:pP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>
        <w:rPr>
          <w:lang w:val="hu-HU"/>
        </w:rPr>
        <w:tab/>
      </w:r>
      <w:r w:rsidR="008B30C7">
        <w:rPr>
          <w:lang w:val="hu-HU"/>
        </w:rPr>
        <w:t xml:space="preserve">          </w:t>
      </w:r>
      <w:r w:rsidR="000F5B3D">
        <w:rPr>
          <w:lang w:val="hu-HU"/>
        </w:rPr>
        <w:t xml:space="preserve">               </w:t>
      </w:r>
      <w:r w:rsidR="008B30C7">
        <w:rPr>
          <w:lang w:val="hu-HU"/>
        </w:rPr>
        <w:t xml:space="preserve"> </w:t>
      </w:r>
      <w:r>
        <w:rPr>
          <w:lang w:val="hu-HU"/>
        </w:rPr>
        <w:t>Dr.</w:t>
      </w:r>
      <w:r w:rsidR="008B68F6">
        <w:rPr>
          <w:lang w:val="hu-HU"/>
        </w:rPr>
        <w:t xml:space="preserve"> </w:t>
      </w:r>
      <w:proofErr w:type="spellStart"/>
      <w:r w:rsidR="00533B3E">
        <w:rPr>
          <w:lang w:val="hu-HU"/>
        </w:rPr>
        <w:t>Eigner</w:t>
      </w:r>
      <w:proofErr w:type="spellEnd"/>
      <w:r w:rsidR="00533B3E">
        <w:rPr>
          <w:lang w:val="hu-HU"/>
        </w:rPr>
        <w:t xml:space="preserve"> György</w:t>
      </w:r>
    </w:p>
    <w:p w14:paraId="056FE682" w14:textId="77777777" w:rsidR="00855CDC" w:rsidRDefault="00CB6F61">
      <w:pPr>
        <w:ind w:left="6480" w:right="-108"/>
        <w:jc w:val="both"/>
        <w:rPr>
          <w:lang w:val="hu-HU"/>
        </w:rPr>
      </w:pPr>
      <w:r>
        <w:rPr>
          <w:lang w:val="hu-HU"/>
        </w:rPr>
        <w:t xml:space="preserve">    </w:t>
      </w:r>
      <w:r w:rsidR="00855CDC">
        <w:rPr>
          <w:lang w:val="hu-HU"/>
        </w:rPr>
        <w:t>intézetigazgató</w:t>
      </w:r>
    </w:p>
    <w:p w14:paraId="6B699379" w14:textId="6F23DC4B" w:rsidR="00855CDC" w:rsidDel="00E30384" w:rsidRDefault="00855CDC">
      <w:pPr>
        <w:jc w:val="both"/>
        <w:rPr>
          <w:del w:id="76" w:author="Dr. Póser Valéria" w:date="2024-04-02T18:05:00Z"/>
          <w:lang w:val="hu-HU"/>
        </w:rPr>
      </w:pPr>
    </w:p>
    <w:p w14:paraId="3FE9F23F" w14:textId="77777777" w:rsidR="00855CDC" w:rsidRDefault="00855CDC">
      <w:pPr>
        <w:jc w:val="both"/>
        <w:rPr>
          <w:lang w:val="hu-HU"/>
        </w:rPr>
      </w:pPr>
    </w:p>
    <w:p w14:paraId="452C1CC7" w14:textId="77777777" w:rsidR="00855CDC" w:rsidRDefault="000A3994">
      <w:pPr>
        <w:jc w:val="both"/>
        <w:rPr>
          <w:lang w:val="pt-BR"/>
        </w:rPr>
      </w:pPr>
      <w:r>
        <w:rPr>
          <w:lang w:val="pt-BR"/>
        </w:rPr>
        <w:t>A diplomamunka</w:t>
      </w:r>
      <w:r w:rsidR="00855CDC">
        <w:rPr>
          <w:lang w:val="pt-BR"/>
        </w:rPr>
        <w:t xml:space="preserve"> elévülésének határideje: </w:t>
      </w:r>
      <w:r w:rsidR="00DC44D4">
        <w:rPr>
          <w:b/>
          <w:bCs/>
          <w:lang w:val="pt-BR"/>
        </w:rPr>
        <w:t xml:space="preserve">2027. </w:t>
      </w:r>
      <w:r w:rsidR="008508A1">
        <w:rPr>
          <w:b/>
          <w:bCs/>
          <w:lang w:val="pt-BR"/>
        </w:rPr>
        <w:t>május</w:t>
      </w:r>
      <w:r w:rsidR="009742B8">
        <w:rPr>
          <w:b/>
          <w:bCs/>
          <w:lang w:val="pt-BR"/>
        </w:rPr>
        <w:t xml:space="preserve"> 15</w:t>
      </w:r>
      <w:r w:rsidR="00100E92">
        <w:rPr>
          <w:b/>
          <w:bCs/>
          <w:lang w:val="pt-BR"/>
        </w:rPr>
        <w:t>.</w:t>
      </w:r>
    </w:p>
    <w:p w14:paraId="1CA89C20" w14:textId="77777777" w:rsidR="00944A46" w:rsidRDefault="009725C6" w:rsidP="00944A46">
      <w:pPr>
        <w:jc w:val="both"/>
        <w:rPr>
          <w:lang w:val="pt-BR"/>
        </w:rPr>
      </w:pPr>
      <w:r>
        <w:rPr>
          <w:lang w:val="pt-BR"/>
        </w:rPr>
        <w:t xml:space="preserve">(ÓE HKR </w:t>
      </w:r>
      <w:r w:rsidR="00D63852">
        <w:rPr>
          <w:lang w:val="pt-BR"/>
        </w:rPr>
        <w:t>54</w:t>
      </w:r>
      <w:r w:rsidR="00944A46">
        <w:rPr>
          <w:lang w:val="pt-BR"/>
        </w:rPr>
        <w:t>.§ (10) bekezdés szerint)</w:t>
      </w:r>
    </w:p>
    <w:p w14:paraId="1F72F646" w14:textId="77777777" w:rsidR="00855CDC" w:rsidRDefault="00855CDC">
      <w:pPr>
        <w:jc w:val="both"/>
        <w:rPr>
          <w:lang w:val="pt-BR"/>
        </w:rPr>
      </w:pPr>
    </w:p>
    <w:p w14:paraId="08CE6F91" w14:textId="77777777" w:rsidR="00855CDC" w:rsidRPr="00A56D98" w:rsidRDefault="00855CDC">
      <w:pPr>
        <w:jc w:val="both"/>
        <w:rPr>
          <w:lang w:val="pt-BR"/>
        </w:rPr>
      </w:pPr>
    </w:p>
    <w:p w14:paraId="3E2A5D9D" w14:textId="77777777" w:rsidR="00855CDC" w:rsidRPr="00A56D98" w:rsidRDefault="00BE60C0">
      <w:pPr>
        <w:jc w:val="both"/>
        <w:rPr>
          <w:lang w:val="pt-BR"/>
        </w:rPr>
      </w:pPr>
      <w:r w:rsidRPr="00A56D98">
        <w:rPr>
          <w:lang w:val="pt-BR"/>
        </w:rPr>
        <w:t>A diplomamunkát</w:t>
      </w:r>
      <w:r w:rsidR="00855CDC" w:rsidRPr="00A56D98">
        <w:rPr>
          <w:lang w:val="pt-BR"/>
        </w:rPr>
        <w:t xml:space="preserve"> beadásra alkalmasnak tartom:</w:t>
      </w:r>
    </w:p>
    <w:p w14:paraId="61CDCEAD" w14:textId="77777777" w:rsidR="00855CDC" w:rsidRPr="00A56D98" w:rsidRDefault="00855CDC">
      <w:pPr>
        <w:jc w:val="both"/>
        <w:rPr>
          <w:lang w:val="pt-BR"/>
        </w:rPr>
      </w:pPr>
    </w:p>
    <w:p w14:paraId="6BB9E253" w14:textId="77777777" w:rsidR="00855CDC" w:rsidRPr="00A56D98" w:rsidRDefault="00855CDC">
      <w:pPr>
        <w:jc w:val="both"/>
        <w:rPr>
          <w:lang w:val="pt-BR"/>
        </w:rPr>
      </w:pPr>
    </w:p>
    <w:tbl>
      <w:tblPr>
        <w:tblW w:w="0" w:type="auto"/>
        <w:jc w:val="right"/>
        <w:tblLook w:val="0000" w:firstRow="0" w:lastRow="0" w:firstColumn="0" w:lastColumn="0" w:noHBand="0" w:noVBand="0"/>
      </w:tblPr>
      <w:tblGrid>
        <w:gridCol w:w="6005"/>
        <w:gridCol w:w="2491"/>
      </w:tblGrid>
      <w:tr w:rsidR="00855CDC" w14:paraId="58A35180" w14:textId="77777777" w:rsidTr="007E6E18">
        <w:trPr>
          <w:jc w:val="right"/>
        </w:trPr>
        <w:tc>
          <w:tcPr>
            <w:tcW w:w="6005" w:type="dxa"/>
          </w:tcPr>
          <w:p w14:paraId="6AA11388" w14:textId="77777777" w:rsidR="00855CDC" w:rsidRDefault="00855CDC">
            <w:pPr>
              <w:jc w:val="both"/>
            </w:pPr>
            <w:r>
              <w:t>………………..</w:t>
            </w:r>
          </w:p>
        </w:tc>
        <w:tc>
          <w:tcPr>
            <w:tcW w:w="2491" w:type="dxa"/>
          </w:tcPr>
          <w:p w14:paraId="57531ECC" w14:textId="77777777" w:rsidR="00855CDC" w:rsidRDefault="00855CDC">
            <w:pPr>
              <w:ind w:right="-137"/>
              <w:jc w:val="both"/>
            </w:pPr>
            <w:r>
              <w:t xml:space="preserve"> ..………………….</w:t>
            </w:r>
          </w:p>
        </w:tc>
      </w:tr>
      <w:tr w:rsidR="00855CDC" w14:paraId="593D7053" w14:textId="77777777" w:rsidTr="007E6E18">
        <w:trPr>
          <w:jc w:val="right"/>
        </w:trPr>
        <w:tc>
          <w:tcPr>
            <w:tcW w:w="6005" w:type="dxa"/>
          </w:tcPr>
          <w:p w14:paraId="18EBC441" w14:textId="77777777" w:rsidR="00855CDC" w:rsidRDefault="00855CDC">
            <w:pPr>
              <w:jc w:val="both"/>
            </w:pPr>
            <w:proofErr w:type="spellStart"/>
            <w:r>
              <w:t>külső</w:t>
            </w:r>
            <w:proofErr w:type="spellEnd"/>
            <w:r>
              <w:t xml:space="preserve"> </w:t>
            </w:r>
            <w:proofErr w:type="spellStart"/>
            <w:r>
              <w:t>konzulens</w:t>
            </w:r>
            <w:proofErr w:type="spellEnd"/>
          </w:p>
        </w:tc>
        <w:tc>
          <w:tcPr>
            <w:tcW w:w="2491" w:type="dxa"/>
          </w:tcPr>
          <w:p w14:paraId="224950F8" w14:textId="77777777" w:rsidR="00855CDC" w:rsidRDefault="007E6E18">
            <w:pPr>
              <w:jc w:val="both"/>
            </w:pPr>
            <w:r>
              <w:t xml:space="preserve"> </w:t>
            </w:r>
            <w:proofErr w:type="spellStart"/>
            <w:r>
              <w:t>intézményi</w:t>
            </w:r>
            <w:proofErr w:type="spellEnd"/>
            <w:r>
              <w:t xml:space="preserve"> </w:t>
            </w:r>
            <w:proofErr w:type="spellStart"/>
            <w:r w:rsidR="00855CDC">
              <w:t>konzulens</w:t>
            </w:r>
            <w:proofErr w:type="spellEnd"/>
          </w:p>
        </w:tc>
      </w:tr>
    </w:tbl>
    <w:p w14:paraId="23DE523C" w14:textId="77777777" w:rsidR="00855CDC" w:rsidRDefault="00855CDC" w:rsidP="00A56D98">
      <w:pPr>
        <w:jc w:val="both"/>
        <w:rPr>
          <w:lang w:val="hu-HU"/>
        </w:rPr>
      </w:pPr>
    </w:p>
    <w:sectPr w:rsidR="00855CDC">
      <w:pgSz w:w="11906" w:h="16838"/>
      <w:pgMar w:top="1418" w:right="1985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3DEF3" w14:textId="77777777" w:rsidR="002D5359" w:rsidRDefault="002D5359">
      <w:r>
        <w:separator/>
      </w:r>
    </w:p>
  </w:endnote>
  <w:endnote w:type="continuationSeparator" w:id="0">
    <w:p w14:paraId="14266727" w14:textId="77777777" w:rsidR="002D5359" w:rsidRDefault="002D5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15260" w14:textId="77777777" w:rsidR="002D5359" w:rsidRDefault="002D5359">
      <w:r>
        <w:separator/>
      </w:r>
    </w:p>
  </w:footnote>
  <w:footnote w:type="continuationSeparator" w:id="0">
    <w:p w14:paraId="58689183" w14:textId="77777777" w:rsidR="002D5359" w:rsidRDefault="002D53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CB4"/>
    <w:multiLevelType w:val="hybridMultilevel"/>
    <w:tmpl w:val="FE468422"/>
    <w:lvl w:ilvl="0" w:tplc="BF70A60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06AE5"/>
    <w:multiLevelType w:val="hybridMultilevel"/>
    <w:tmpl w:val="23746B44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B4A7C"/>
    <w:multiLevelType w:val="hybridMultilevel"/>
    <w:tmpl w:val="236A12A6"/>
    <w:lvl w:ilvl="0" w:tplc="D02230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C8B5C91"/>
    <w:multiLevelType w:val="hybridMultilevel"/>
    <w:tmpl w:val="1BA26D9E"/>
    <w:lvl w:ilvl="0" w:tplc="7B40B0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55B4E"/>
    <w:multiLevelType w:val="hybridMultilevel"/>
    <w:tmpl w:val="5C70D25C"/>
    <w:lvl w:ilvl="0" w:tplc="FE4678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0225104"/>
    <w:multiLevelType w:val="hybridMultilevel"/>
    <w:tmpl w:val="125219C0"/>
    <w:lvl w:ilvl="0" w:tplc="DA7C6B5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53BBC"/>
    <w:multiLevelType w:val="hybridMultilevel"/>
    <w:tmpl w:val="AA08620E"/>
    <w:lvl w:ilvl="0" w:tplc="3CAAC8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F820255"/>
    <w:multiLevelType w:val="hybridMultilevel"/>
    <w:tmpl w:val="1CD69BF8"/>
    <w:lvl w:ilvl="0" w:tplc="927052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0"/>
  </w:num>
  <w:num w:numId="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pos Levente">
    <w15:presenceInfo w15:providerId="None" w15:userId="Sipos Levente"/>
  </w15:person>
  <w15:person w15:author="Dr. Póser Valéria">
    <w15:presenceInfo w15:providerId="AD" w15:userId="S::poser.valeria@uni-obuda.hu::867c76e4-7373-4989-a3a8-7baf708b95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trackedChanges" w:enforcement="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2tzC1NDa0NDQEEko6SsGpxcWZ+XkgBYa1AFWL4WMsAAAA"/>
  </w:docVars>
  <w:rsids>
    <w:rsidRoot w:val="003F7A99"/>
    <w:rsid w:val="000143AD"/>
    <w:rsid w:val="00047E07"/>
    <w:rsid w:val="00055949"/>
    <w:rsid w:val="000565C8"/>
    <w:rsid w:val="00073AAB"/>
    <w:rsid w:val="000962B0"/>
    <w:rsid w:val="000A3994"/>
    <w:rsid w:val="000B1C5C"/>
    <w:rsid w:val="000D20F7"/>
    <w:rsid w:val="000D388A"/>
    <w:rsid w:val="000E05C8"/>
    <w:rsid w:val="000F1004"/>
    <w:rsid w:val="000F5B3D"/>
    <w:rsid w:val="00100E92"/>
    <w:rsid w:val="001221A1"/>
    <w:rsid w:val="001301A6"/>
    <w:rsid w:val="00136920"/>
    <w:rsid w:val="001415C2"/>
    <w:rsid w:val="00154F10"/>
    <w:rsid w:val="00154F8C"/>
    <w:rsid w:val="0015674B"/>
    <w:rsid w:val="001B601C"/>
    <w:rsid w:val="001C3869"/>
    <w:rsid w:val="001C390F"/>
    <w:rsid w:val="001D2116"/>
    <w:rsid w:val="001E670A"/>
    <w:rsid w:val="0021052A"/>
    <w:rsid w:val="00225524"/>
    <w:rsid w:val="00233C0A"/>
    <w:rsid w:val="00237571"/>
    <w:rsid w:val="00241335"/>
    <w:rsid w:val="0024333D"/>
    <w:rsid w:val="0025535C"/>
    <w:rsid w:val="002700F6"/>
    <w:rsid w:val="002C762D"/>
    <w:rsid w:val="002D5359"/>
    <w:rsid w:val="002F182A"/>
    <w:rsid w:val="002F2AA1"/>
    <w:rsid w:val="00322A9E"/>
    <w:rsid w:val="00327B75"/>
    <w:rsid w:val="00345680"/>
    <w:rsid w:val="003650C1"/>
    <w:rsid w:val="00370ECF"/>
    <w:rsid w:val="003828D8"/>
    <w:rsid w:val="003C2675"/>
    <w:rsid w:val="003C555E"/>
    <w:rsid w:val="003F7A99"/>
    <w:rsid w:val="00400616"/>
    <w:rsid w:val="00401AC2"/>
    <w:rsid w:val="0041284F"/>
    <w:rsid w:val="00412ADD"/>
    <w:rsid w:val="0042095C"/>
    <w:rsid w:val="00427FC1"/>
    <w:rsid w:val="00430E57"/>
    <w:rsid w:val="0044001B"/>
    <w:rsid w:val="004606C4"/>
    <w:rsid w:val="00463D18"/>
    <w:rsid w:val="004909D1"/>
    <w:rsid w:val="004B7900"/>
    <w:rsid w:val="004C5401"/>
    <w:rsid w:val="004C5D79"/>
    <w:rsid w:val="00515FF1"/>
    <w:rsid w:val="00533B3E"/>
    <w:rsid w:val="00550544"/>
    <w:rsid w:val="00553EB5"/>
    <w:rsid w:val="00554792"/>
    <w:rsid w:val="00562849"/>
    <w:rsid w:val="00565C88"/>
    <w:rsid w:val="00567E59"/>
    <w:rsid w:val="00580563"/>
    <w:rsid w:val="00585516"/>
    <w:rsid w:val="00587E69"/>
    <w:rsid w:val="005E2BB3"/>
    <w:rsid w:val="00602077"/>
    <w:rsid w:val="00603141"/>
    <w:rsid w:val="006146DE"/>
    <w:rsid w:val="00621A48"/>
    <w:rsid w:val="00636B40"/>
    <w:rsid w:val="006534BA"/>
    <w:rsid w:val="0066466C"/>
    <w:rsid w:val="00681C36"/>
    <w:rsid w:val="006A1314"/>
    <w:rsid w:val="006B5E13"/>
    <w:rsid w:val="006C5AB8"/>
    <w:rsid w:val="006D2227"/>
    <w:rsid w:val="007076BB"/>
    <w:rsid w:val="00711EE3"/>
    <w:rsid w:val="0072526D"/>
    <w:rsid w:val="00741C03"/>
    <w:rsid w:val="00755A6B"/>
    <w:rsid w:val="007616B6"/>
    <w:rsid w:val="00772AC1"/>
    <w:rsid w:val="007A5DAC"/>
    <w:rsid w:val="007E6E18"/>
    <w:rsid w:val="008146DA"/>
    <w:rsid w:val="00816840"/>
    <w:rsid w:val="00833C32"/>
    <w:rsid w:val="0085082C"/>
    <w:rsid w:val="008508A1"/>
    <w:rsid w:val="00855270"/>
    <w:rsid w:val="00855CDC"/>
    <w:rsid w:val="00874E67"/>
    <w:rsid w:val="00875E93"/>
    <w:rsid w:val="00881716"/>
    <w:rsid w:val="008A3BEF"/>
    <w:rsid w:val="008A7E05"/>
    <w:rsid w:val="008B30C7"/>
    <w:rsid w:val="008B67A8"/>
    <w:rsid w:val="008B68F6"/>
    <w:rsid w:val="008C7560"/>
    <w:rsid w:val="008E7AF9"/>
    <w:rsid w:val="008F1417"/>
    <w:rsid w:val="009062E4"/>
    <w:rsid w:val="0091179A"/>
    <w:rsid w:val="0092033E"/>
    <w:rsid w:val="009278F6"/>
    <w:rsid w:val="00940BE6"/>
    <w:rsid w:val="00944A46"/>
    <w:rsid w:val="0096186B"/>
    <w:rsid w:val="009725C6"/>
    <w:rsid w:val="009742B8"/>
    <w:rsid w:val="00976C4C"/>
    <w:rsid w:val="009858D5"/>
    <w:rsid w:val="0099572D"/>
    <w:rsid w:val="009C4910"/>
    <w:rsid w:val="009C683B"/>
    <w:rsid w:val="009F7724"/>
    <w:rsid w:val="00A16EAD"/>
    <w:rsid w:val="00A376DD"/>
    <w:rsid w:val="00A56D98"/>
    <w:rsid w:val="00A71118"/>
    <w:rsid w:val="00A829B6"/>
    <w:rsid w:val="00AC476E"/>
    <w:rsid w:val="00AD7936"/>
    <w:rsid w:val="00AF3F12"/>
    <w:rsid w:val="00B00211"/>
    <w:rsid w:val="00B0502E"/>
    <w:rsid w:val="00B61114"/>
    <w:rsid w:val="00BB3550"/>
    <w:rsid w:val="00BE370F"/>
    <w:rsid w:val="00BE60C0"/>
    <w:rsid w:val="00BF22D5"/>
    <w:rsid w:val="00C11043"/>
    <w:rsid w:val="00C17053"/>
    <w:rsid w:val="00C17250"/>
    <w:rsid w:val="00C20483"/>
    <w:rsid w:val="00C2618A"/>
    <w:rsid w:val="00C44F7F"/>
    <w:rsid w:val="00C458D8"/>
    <w:rsid w:val="00C7701B"/>
    <w:rsid w:val="00C8434B"/>
    <w:rsid w:val="00CA03F5"/>
    <w:rsid w:val="00CB6F61"/>
    <w:rsid w:val="00CE480F"/>
    <w:rsid w:val="00D23BB9"/>
    <w:rsid w:val="00D435AF"/>
    <w:rsid w:val="00D439B4"/>
    <w:rsid w:val="00D447ED"/>
    <w:rsid w:val="00D461C9"/>
    <w:rsid w:val="00D614AA"/>
    <w:rsid w:val="00D63852"/>
    <w:rsid w:val="00D67250"/>
    <w:rsid w:val="00D75535"/>
    <w:rsid w:val="00DA0F9D"/>
    <w:rsid w:val="00DA5615"/>
    <w:rsid w:val="00DC44D4"/>
    <w:rsid w:val="00DD3875"/>
    <w:rsid w:val="00DD7507"/>
    <w:rsid w:val="00DF0A9C"/>
    <w:rsid w:val="00DF0AAD"/>
    <w:rsid w:val="00DF4977"/>
    <w:rsid w:val="00DF57D6"/>
    <w:rsid w:val="00E00527"/>
    <w:rsid w:val="00E140B5"/>
    <w:rsid w:val="00E30384"/>
    <w:rsid w:val="00E30DD5"/>
    <w:rsid w:val="00E72DF8"/>
    <w:rsid w:val="00E75490"/>
    <w:rsid w:val="00E86885"/>
    <w:rsid w:val="00E903FC"/>
    <w:rsid w:val="00E97503"/>
    <w:rsid w:val="00EB59A0"/>
    <w:rsid w:val="00EC1707"/>
    <w:rsid w:val="00EE3B82"/>
    <w:rsid w:val="00F0384C"/>
    <w:rsid w:val="00F20D10"/>
    <w:rsid w:val="00F2718B"/>
    <w:rsid w:val="00F272FD"/>
    <w:rsid w:val="00F36553"/>
    <w:rsid w:val="00F41B94"/>
    <w:rsid w:val="00F66B04"/>
    <w:rsid w:val="00F759DA"/>
    <w:rsid w:val="00F82769"/>
    <w:rsid w:val="00F96F6B"/>
    <w:rsid w:val="00FC764C"/>
    <w:rsid w:val="04016924"/>
    <w:rsid w:val="0415E3E9"/>
    <w:rsid w:val="0550618D"/>
    <w:rsid w:val="0D4A2ECF"/>
    <w:rsid w:val="19462BA4"/>
    <w:rsid w:val="209FE0E1"/>
    <w:rsid w:val="288A73E0"/>
    <w:rsid w:val="3C76618C"/>
    <w:rsid w:val="42E791A4"/>
    <w:rsid w:val="4D05BB67"/>
    <w:rsid w:val="4E85F7D8"/>
    <w:rsid w:val="51576E2D"/>
    <w:rsid w:val="5520EDDB"/>
    <w:rsid w:val="589DF42B"/>
    <w:rsid w:val="58C6C90E"/>
    <w:rsid w:val="5BFFBE76"/>
    <w:rsid w:val="5F298F77"/>
    <w:rsid w:val="66849395"/>
    <w:rsid w:val="6AD4E170"/>
    <w:rsid w:val="6E874734"/>
    <w:rsid w:val="72A0D082"/>
    <w:rsid w:val="7AA2B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205B5FAA"/>
  <w15:chartTrackingRefBased/>
  <w15:docId w15:val="{6AFBE5A9-3449-4D27-A4D0-16359DEE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  <w:lang w:val="en-GB" w:eastAsia="hu-HU"/>
    </w:rPr>
  </w:style>
  <w:style w:type="paragraph" w:styleId="Cmsor1">
    <w:name w:val="heading 1"/>
    <w:basedOn w:val="Norml"/>
    <w:next w:val="Norml"/>
    <w:qFormat/>
    <w:pPr>
      <w:keepNext/>
      <w:jc w:val="center"/>
      <w:outlineLvl w:val="0"/>
    </w:pPr>
    <w:rPr>
      <w:b/>
      <w:bCs/>
      <w:sz w:val="40"/>
      <w:lang w:val="hu-HU"/>
    </w:rPr>
  </w:style>
  <w:style w:type="paragraph" w:styleId="Cmsor2">
    <w:name w:val="heading 2"/>
    <w:basedOn w:val="Norml"/>
    <w:next w:val="Norml"/>
    <w:qFormat/>
    <w:pPr>
      <w:keepNext/>
      <w:jc w:val="center"/>
      <w:outlineLvl w:val="1"/>
    </w:pPr>
    <w:rPr>
      <w:b/>
      <w:bCs/>
      <w:sz w:val="32"/>
      <w:lang w:val="hu-HU"/>
    </w:rPr>
  </w:style>
  <w:style w:type="paragraph" w:styleId="Cmsor3">
    <w:name w:val="heading 3"/>
    <w:basedOn w:val="Norml"/>
    <w:next w:val="Norml"/>
    <w:qFormat/>
    <w:pPr>
      <w:keepNext/>
      <w:jc w:val="center"/>
      <w:outlineLvl w:val="2"/>
    </w:pPr>
    <w:rPr>
      <w:b/>
      <w:bCs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autoRedefine/>
    <w:pPr>
      <w:ind w:left="708"/>
      <w:jc w:val="both"/>
    </w:pPr>
    <w:rPr>
      <w:lang w:val="hu-HU"/>
    </w:rPr>
  </w:style>
  <w:style w:type="paragraph" w:styleId="Cm">
    <w:name w:val="Title"/>
    <w:basedOn w:val="Norml"/>
    <w:qFormat/>
    <w:pPr>
      <w:overflowPunct/>
      <w:autoSpaceDE/>
      <w:autoSpaceDN/>
      <w:adjustRightInd/>
      <w:jc w:val="center"/>
      <w:textAlignment w:val="auto"/>
    </w:pPr>
    <w:rPr>
      <w:b/>
      <w:bCs/>
      <w:sz w:val="32"/>
      <w:szCs w:val="24"/>
      <w:lang w:val="hu-HU"/>
    </w:rPr>
  </w:style>
  <w:style w:type="paragraph" w:styleId="Alcm">
    <w:name w:val="Subtitle"/>
    <w:basedOn w:val="Norml"/>
    <w:qFormat/>
    <w:pPr>
      <w:overflowPunct/>
      <w:autoSpaceDE/>
      <w:autoSpaceDN/>
      <w:adjustRightInd/>
      <w:jc w:val="center"/>
      <w:textAlignment w:val="auto"/>
    </w:pPr>
    <w:rPr>
      <w:b/>
      <w:bCs/>
      <w:sz w:val="36"/>
      <w:szCs w:val="24"/>
      <w:lang w:val="hu-HU"/>
    </w:rPr>
  </w:style>
  <w:style w:type="paragraph" w:styleId="lfej">
    <w:name w:val="header"/>
    <w:basedOn w:val="Norml"/>
    <w:pPr>
      <w:tabs>
        <w:tab w:val="center" w:pos="4536"/>
        <w:tab w:val="right" w:pos="9072"/>
      </w:tabs>
    </w:p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paragraph" w:styleId="Szvegtrzs3">
    <w:name w:val="Body Text 3"/>
    <w:basedOn w:val="Norml"/>
    <w:pPr>
      <w:jc w:val="both"/>
    </w:pPr>
    <w:rPr>
      <w:lang w:val="hu-HU"/>
    </w:rPr>
  </w:style>
  <w:style w:type="paragraph" w:styleId="Kpalrs">
    <w:name w:val="caption"/>
    <w:basedOn w:val="Norml"/>
    <w:next w:val="Norml"/>
    <w:qFormat/>
    <w:rPr>
      <w:b/>
      <w:bCs/>
      <w:sz w:val="20"/>
    </w:rPr>
  </w:style>
  <w:style w:type="paragraph" w:styleId="Szvegtrzs2">
    <w:name w:val="Body Text 2"/>
    <w:basedOn w:val="Norml"/>
    <w:link w:val="Szvegtrzs2Char"/>
    <w:rsid w:val="00875E93"/>
    <w:pPr>
      <w:spacing w:after="120" w:line="480" w:lineRule="auto"/>
    </w:pPr>
    <w:rPr>
      <w:lang w:eastAsia="x-none"/>
    </w:rPr>
  </w:style>
  <w:style w:type="character" w:customStyle="1" w:styleId="Szvegtrzs2Char">
    <w:name w:val="Szövegtörzs 2 Char"/>
    <w:link w:val="Szvegtrzs2"/>
    <w:rsid w:val="00875E93"/>
    <w:rPr>
      <w:sz w:val="24"/>
      <w:lang w:val="en-GB"/>
    </w:rPr>
  </w:style>
  <w:style w:type="paragraph" w:styleId="Vltozat">
    <w:name w:val="Revision"/>
    <w:hidden/>
    <w:uiPriority w:val="99"/>
    <w:semiHidden/>
    <w:rsid w:val="00D447ED"/>
    <w:rPr>
      <w:sz w:val="24"/>
      <w:lang w:val="en-GB" w:eastAsia="hu-HU"/>
    </w:rPr>
  </w:style>
  <w:style w:type="character" w:styleId="Jegyzethivatkozs">
    <w:name w:val="annotation reference"/>
    <w:basedOn w:val="Bekezdsalapbettpusa"/>
    <w:rsid w:val="00D447ED"/>
    <w:rPr>
      <w:sz w:val="16"/>
      <w:szCs w:val="16"/>
    </w:rPr>
  </w:style>
  <w:style w:type="paragraph" w:styleId="Jegyzetszveg">
    <w:name w:val="annotation text"/>
    <w:basedOn w:val="Norml"/>
    <w:link w:val="JegyzetszvegChar"/>
    <w:rsid w:val="00D447ED"/>
    <w:rPr>
      <w:sz w:val="20"/>
    </w:rPr>
  </w:style>
  <w:style w:type="character" w:customStyle="1" w:styleId="JegyzetszvegChar">
    <w:name w:val="Jegyzetszöveg Char"/>
    <w:basedOn w:val="Bekezdsalapbettpusa"/>
    <w:link w:val="Jegyzetszveg"/>
    <w:rsid w:val="00D447ED"/>
    <w:rPr>
      <w:lang w:val="en-GB" w:eastAsia="hu-HU"/>
    </w:rPr>
  </w:style>
  <w:style w:type="paragraph" w:styleId="Megjegyzstrgya">
    <w:name w:val="annotation subject"/>
    <w:basedOn w:val="Jegyzetszveg"/>
    <w:next w:val="Jegyzetszveg"/>
    <w:link w:val="MegjegyzstrgyaChar"/>
    <w:rsid w:val="00D447E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D447ED"/>
    <w:rPr>
      <w:b/>
      <w:bCs/>
      <w:lang w:val="en-GB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4CC92C0E54F46644ADA19D89DE92636D" ma:contentTypeVersion="4" ma:contentTypeDescription="Új dokumentum létrehozása." ma:contentTypeScope="" ma:versionID="92d8a1ca7d1a3100cce445ad647d5c6e">
  <xsd:schema xmlns:xsd="http://www.w3.org/2001/XMLSchema" xmlns:xs="http://www.w3.org/2001/XMLSchema" xmlns:p="http://schemas.microsoft.com/office/2006/metadata/properties" xmlns:ns2="c09d4a40-6f84-4876-93ef-84978b415c24" targetNamespace="http://schemas.microsoft.com/office/2006/metadata/properties" ma:root="true" ma:fieldsID="33812c8704938a4f914e2e0fb6f1a078" ns2:_="">
    <xsd:import namespace="c09d4a40-6f84-4876-93ef-84978b415c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9d4a40-6f84-4876-93ef-84978b415c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4B6A30-F4F5-417F-ADA9-0206F7ACCA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9d4a40-6f84-4876-93ef-84978b415c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7F6FC4-8F51-4F00-88D5-1DB81E5118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400</Words>
  <Characters>2764</Characters>
  <Application>Microsoft Office Word</Application>
  <DocSecurity>0</DocSecurity>
  <Lines>23</Lines>
  <Paragraphs>6</Paragraphs>
  <ScaleCrop>false</ScaleCrop>
  <Company>bmf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Budapesti Műszaki Főiskola</dc:title>
  <dc:subject/>
  <dc:creator>bmf</dc:creator>
  <cp:keywords/>
  <cp:lastModifiedBy>Sipos Levente</cp:lastModifiedBy>
  <cp:revision>3</cp:revision>
  <cp:lastPrinted>2010-01-07T16:51:00Z</cp:lastPrinted>
  <dcterms:created xsi:type="dcterms:W3CDTF">2024-04-03T11:31:00Z</dcterms:created>
  <dcterms:modified xsi:type="dcterms:W3CDTF">2024-04-03T19:12:00Z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f76f155ced4ddcb4097134ff3c332f">
    <vt:lpwstr/>
  </property>
</Properties>
</file>